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4148" w14:textId="77777777" w:rsidR="007439EA" w:rsidRDefault="007439EA" w:rsidP="007439EA">
      <w:pPr>
        <w:spacing w:after="0" w:line="480" w:lineRule="auto"/>
        <w:rPr>
          <w:rFonts w:ascii="Times New Roman" w:hAnsi="Times New Roman" w:cs="Times New Roman"/>
          <w:sz w:val="24"/>
          <w:szCs w:val="24"/>
        </w:rPr>
      </w:pPr>
    </w:p>
    <w:p w14:paraId="26231C82" w14:textId="77777777" w:rsidR="007439EA" w:rsidRDefault="007439EA" w:rsidP="007439EA">
      <w:pPr>
        <w:spacing w:after="0" w:line="480" w:lineRule="auto"/>
        <w:jc w:val="center"/>
        <w:rPr>
          <w:rFonts w:ascii="Times New Roman" w:hAnsi="Times New Roman" w:cs="Times New Roman"/>
          <w:sz w:val="24"/>
          <w:szCs w:val="24"/>
        </w:rPr>
      </w:pPr>
    </w:p>
    <w:p w14:paraId="2C09674B" w14:textId="77777777" w:rsidR="007439EA" w:rsidRDefault="007439EA" w:rsidP="007439EA">
      <w:pPr>
        <w:spacing w:after="0" w:line="480" w:lineRule="auto"/>
        <w:jc w:val="center"/>
        <w:rPr>
          <w:rFonts w:ascii="Times New Roman" w:hAnsi="Times New Roman" w:cs="Times New Roman"/>
          <w:sz w:val="24"/>
          <w:szCs w:val="24"/>
        </w:rPr>
      </w:pPr>
    </w:p>
    <w:p w14:paraId="7FCC6755" w14:textId="77777777" w:rsidR="007439EA" w:rsidRDefault="007439EA" w:rsidP="007439EA">
      <w:pPr>
        <w:spacing w:after="0" w:line="480" w:lineRule="auto"/>
        <w:jc w:val="center"/>
        <w:rPr>
          <w:rFonts w:ascii="Times New Roman" w:hAnsi="Times New Roman" w:cs="Times New Roman"/>
          <w:sz w:val="24"/>
          <w:szCs w:val="24"/>
        </w:rPr>
      </w:pPr>
    </w:p>
    <w:p w14:paraId="5FA525D5" w14:textId="4FB5A514" w:rsidR="007439EA" w:rsidRDefault="002D4D3B" w:rsidP="007439EA">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TRADING THE TRACTOR FOR A SPADE: </w:t>
      </w:r>
      <w:r w:rsidR="007439EA">
        <w:rPr>
          <w:rFonts w:ascii="Times New Roman" w:hAnsi="Times New Roman" w:cs="Times New Roman"/>
          <w:b/>
          <w:bCs/>
          <w:sz w:val="24"/>
          <w:szCs w:val="24"/>
        </w:rPr>
        <w:t xml:space="preserve">A </w:t>
      </w:r>
      <w:r>
        <w:rPr>
          <w:rFonts w:ascii="Times New Roman" w:hAnsi="Times New Roman" w:cs="Times New Roman"/>
          <w:b/>
          <w:bCs/>
          <w:sz w:val="24"/>
          <w:szCs w:val="24"/>
        </w:rPr>
        <w:t xml:space="preserve">PSYCHOMETRIC </w:t>
      </w:r>
      <w:r w:rsidR="007439EA">
        <w:rPr>
          <w:rFonts w:ascii="Times New Roman" w:hAnsi="Times New Roman" w:cs="Times New Roman"/>
          <w:b/>
          <w:bCs/>
          <w:sz w:val="24"/>
          <w:szCs w:val="24"/>
        </w:rPr>
        <w:t xml:space="preserve">APPROACH </w:t>
      </w:r>
      <w:r>
        <w:rPr>
          <w:rFonts w:ascii="Times New Roman" w:hAnsi="Times New Roman" w:cs="Times New Roman"/>
          <w:b/>
          <w:bCs/>
          <w:sz w:val="24"/>
          <w:szCs w:val="24"/>
        </w:rPr>
        <w:t>TO</w:t>
      </w:r>
      <w:r w:rsidR="007439EA">
        <w:rPr>
          <w:rFonts w:ascii="Times New Roman" w:hAnsi="Times New Roman" w:cs="Times New Roman"/>
          <w:b/>
          <w:bCs/>
          <w:sz w:val="24"/>
          <w:szCs w:val="24"/>
        </w:rPr>
        <w:t xml:space="preserve"> CANCER-RELATED COGNITIVE DECLINE ASSESSMENT</w:t>
      </w:r>
    </w:p>
    <w:p w14:paraId="5DA94341" w14:textId="77777777" w:rsidR="007439EA" w:rsidRDefault="007439EA" w:rsidP="007439EA">
      <w:pPr>
        <w:spacing w:after="0" w:line="480" w:lineRule="auto"/>
        <w:jc w:val="center"/>
        <w:rPr>
          <w:rFonts w:ascii="Times New Roman" w:hAnsi="Times New Roman" w:cs="Times New Roman"/>
          <w:sz w:val="24"/>
          <w:szCs w:val="24"/>
        </w:rPr>
      </w:pPr>
    </w:p>
    <w:p w14:paraId="4185FD83" w14:textId="77777777" w:rsidR="007439EA" w:rsidRDefault="007439EA" w:rsidP="007439EA">
      <w:pPr>
        <w:spacing w:after="0" w:line="480" w:lineRule="auto"/>
        <w:jc w:val="center"/>
        <w:rPr>
          <w:rFonts w:ascii="Times New Roman" w:hAnsi="Times New Roman" w:cs="Times New Roman"/>
          <w:sz w:val="24"/>
          <w:szCs w:val="24"/>
        </w:rPr>
      </w:pPr>
    </w:p>
    <w:p w14:paraId="4C5B6FD1" w14:textId="77777777" w:rsidR="007439EA" w:rsidRDefault="007439EA" w:rsidP="007439E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6ADD8DF9" w14:textId="77777777" w:rsidR="007439EA" w:rsidRDefault="007439EA" w:rsidP="007439EA">
      <w:pPr>
        <w:spacing w:after="0" w:line="480" w:lineRule="auto"/>
        <w:jc w:val="center"/>
        <w:rPr>
          <w:rFonts w:ascii="Times New Roman" w:hAnsi="Times New Roman" w:cs="Times New Roman"/>
          <w:sz w:val="24"/>
          <w:szCs w:val="24"/>
        </w:rPr>
      </w:pPr>
    </w:p>
    <w:p w14:paraId="509C7C9F" w14:textId="77777777" w:rsidR="007439EA" w:rsidRDefault="007439EA" w:rsidP="007439EA">
      <w:pPr>
        <w:spacing w:after="0" w:line="480" w:lineRule="auto"/>
        <w:jc w:val="center"/>
        <w:rPr>
          <w:rFonts w:ascii="Times New Roman" w:hAnsi="Times New Roman" w:cs="Times New Roman"/>
          <w:sz w:val="24"/>
          <w:szCs w:val="24"/>
        </w:rPr>
      </w:pPr>
    </w:p>
    <w:p w14:paraId="1E65C0A5" w14:textId="77777777" w:rsidR="007439EA" w:rsidRDefault="007439EA" w:rsidP="007439E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BRYANNA LE SCHEULER, M.S.</w:t>
      </w:r>
    </w:p>
    <w:p w14:paraId="409C4E76" w14:textId="77777777" w:rsidR="007439EA" w:rsidRDefault="007439EA" w:rsidP="007439EA">
      <w:pPr>
        <w:spacing w:after="0" w:line="480" w:lineRule="auto"/>
        <w:jc w:val="center"/>
        <w:rPr>
          <w:rFonts w:ascii="Times New Roman" w:hAnsi="Times New Roman" w:cs="Times New Roman"/>
          <w:sz w:val="24"/>
          <w:szCs w:val="24"/>
        </w:rPr>
      </w:pPr>
    </w:p>
    <w:p w14:paraId="477ADA83" w14:textId="77777777" w:rsidR="007439EA" w:rsidRDefault="007439EA" w:rsidP="007439EA">
      <w:pPr>
        <w:spacing w:after="0" w:line="480" w:lineRule="auto"/>
        <w:jc w:val="center"/>
        <w:rPr>
          <w:rFonts w:ascii="Times New Roman" w:hAnsi="Times New Roman" w:cs="Times New Roman"/>
          <w:sz w:val="24"/>
          <w:szCs w:val="24"/>
        </w:rPr>
      </w:pPr>
    </w:p>
    <w:p w14:paraId="4F1D9EAB" w14:textId="77777777" w:rsidR="007439EA" w:rsidRDefault="007439EA" w:rsidP="007439EA">
      <w:pPr>
        <w:spacing w:after="0" w:line="480" w:lineRule="auto"/>
        <w:jc w:val="center"/>
        <w:rPr>
          <w:rFonts w:ascii="Times New Roman" w:hAnsi="Times New Roman" w:cs="Times New Roman"/>
          <w:sz w:val="24"/>
          <w:szCs w:val="24"/>
        </w:rPr>
      </w:pPr>
    </w:p>
    <w:p w14:paraId="3E5CE01C"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DISSERTATION PROPOSAL</w:t>
      </w:r>
    </w:p>
    <w:p w14:paraId="0C0E71C9"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Presented to the Graduate Faculty of</w:t>
      </w:r>
    </w:p>
    <w:p w14:paraId="212FD6CE"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The University of Texas at San Antonio</w:t>
      </w:r>
    </w:p>
    <w:p w14:paraId="43506BCF"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in Partial Fulfillment</w:t>
      </w:r>
    </w:p>
    <w:p w14:paraId="7F44CF45"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of the Requirements</w:t>
      </w:r>
    </w:p>
    <w:p w14:paraId="0DD07990" w14:textId="77777777" w:rsidR="007439EA"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for the Degree of</w:t>
      </w:r>
    </w:p>
    <w:p w14:paraId="11D44795" w14:textId="77777777" w:rsidR="007439EA" w:rsidRDefault="007439EA" w:rsidP="007439EA">
      <w:pPr>
        <w:spacing w:after="0" w:line="480" w:lineRule="auto"/>
        <w:jc w:val="center"/>
        <w:rPr>
          <w:rFonts w:ascii="Times New Roman" w:hAnsi="Times New Roman" w:cs="Times New Roman"/>
          <w:sz w:val="24"/>
          <w:szCs w:val="24"/>
        </w:rPr>
      </w:pPr>
    </w:p>
    <w:p w14:paraId="17CAD06F"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DOCTOR OF PHILOSOPHY IN PSYCHOLOGY</w:t>
      </w:r>
    </w:p>
    <w:p w14:paraId="5AAAF9BB" w14:textId="77777777" w:rsidR="007439EA" w:rsidRDefault="007439EA" w:rsidP="007439EA">
      <w:pPr>
        <w:spacing w:after="0" w:line="480" w:lineRule="auto"/>
        <w:jc w:val="center"/>
        <w:rPr>
          <w:rFonts w:ascii="Times New Roman" w:hAnsi="Times New Roman" w:cs="Times New Roman"/>
          <w:sz w:val="24"/>
          <w:szCs w:val="24"/>
        </w:rPr>
      </w:pPr>
    </w:p>
    <w:p w14:paraId="6C3B58BE" w14:textId="77777777" w:rsidR="007439EA" w:rsidRDefault="007439EA" w:rsidP="007439EA">
      <w:pPr>
        <w:spacing w:after="0" w:line="480" w:lineRule="auto"/>
        <w:jc w:val="center"/>
        <w:rPr>
          <w:rFonts w:ascii="Times New Roman" w:hAnsi="Times New Roman" w:cs="Times New Roman"/>
          <w:sz w:val="24"/>
          <w:szCs w:val="24"/>
        </w:rPr>
      </w:pPr>
    </w:p>
    <w:p w14:paraId="3BC85ABF" w14:textId="77777777" w:rsidR="007439EA" w:rsidRDefault="007439EA" w:rsidP="007439EA">
      <w:pPr>
        <w:spacing w:after="0" w:line="480" w:lineRule="auto"/>
        <w:jc w:val="center"/>
        <w:rPr>
          <w:rFonts w:ascii="Times New Roman" w:hAnsi="Times New Roman" w:cs="Times New Roman"/>
          <w:sz w:val="24"/>
          <w:szCs w:val="24"/>
        </w:rPr>
      </w:pPr>
    </w:p>
    <w:p w14:paraId="104E369E"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COMMITTEE MEMBERS:</w:t>
      </w:r>
    </w:p>
    <w:p w14:paraId="23920E16"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 xml:space="preserve">Joseph Houpt, Ph.D., Chair </w:t>
      </w:r>
    </w:p>
    <w:p w14:paraId="35332ECB"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 xml:space="preserve">Edward </w:t>
      </w:r>
      <w:proofErr w:type="spellStart"/>
      <w:r w:rsidRPr="00045CD2">
        <w:rPr>
          <w:rFonts w:ascii="Times New Roman" w:hAnsi="Times New Roman" w:cs="Times New Roman"/>
          <w:sz w:val="24"/>
          <w:szCs w:val="24"/>
        </w:rPr>
        <w:t>Golob</w:t>
      </w:r>
      <w:proofErr w:type="spellEnd"/>
      <w:r w:rsidRPr="00045CD2">
        <w:rPr>
          <w:rFonts w:ascii="Times New Roman" w:hAnsi="Times New Roman" w:cs="Times New Roman"/>
          <w:sz w:val="24"/>
          <w:szCs w:val="24"/>
        </w:rPr>
        <w:t>, Ph.D.</w:t>
      </w:r>
    </w:p>
    <w:p w14:paraId="0797028F" w14:textId="77777777" w:rsidR="007439EA" w:rsidRPr="00045CD2" w:rsidRDefault="007439EA" w:rsidP="007439EA">
      <w:pPr>
        <w:spacing w:after="0" w:line="480" w:lineRule="auto"/>
        <w:jc w:val="center"/>
        <w:rPr>
          <w:rFonts w:ascii="Times New Roman" w:hAnsi="Times New Roman" w:cs="Times New Roman"/>
          <w:sz w:val="24"/>
          <w:szCs w:val="24"/>
        </w:rPr>
      </w:pPr>
      <w:proofErr w:type="spellStart"/>
      <w:r w:rsidRPr="00045CD2">
        <w:rPr>
          <w:rFonts w:ascii="Times New Roman" w:hAnsi="Times New Roman" w:cs="Times New Roman"/>
          <w:sz w:val="24"/>
          <w:szCs w:val="24"/>
        </w:rPr>
        <w:t>Qiliang</w:t>
      </w:r>
      <w:proofErr w:type="spellEnd"/>
      <w:r w:rsidRPr="00045CD2">
        <w:rPr>
          <w:rFonts w:ascii="Times New Roman" w:hAnsi="Times New Roman" w:cs="Times New Roman"/>
          <w:sz w:val="24"/>
          <w:szCs w:val="24"/>
        </w:rPr>
        <w:t xml:space="preserve"> He, Ph.D.</w:t>
      </w:r>
    </w:p>
    <w:p w14:paraId="4749CF23" w14:textId="77777777" w:rsidR="007439EA"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Daniel Hughes, Ph.D.</w:t>
      </w:r>
    </w:p>
    <w:p w14:paraId="759C4B7A" w14:textId="77777777" w:rsidR="007439EA" w:rsidRDefault="007439EA" w:rsidP="007439EA">
      <w:pPr>
        <w:spacing w:after="0" w:line="480" w:lineRule="auto"/>
        <w:jc w:val="center"/>
        <w:rPr>
          <w:rFonts w:ascii="Times New Roman" w:hAnsi="Times New Roman" w:cs="Times New Roman"/>
          <w:sz w:val="24"/>
          <w:szCs w:val="24"/>
        </w:rPr>
      </w:pPr>
    </w:p>
    <w:p w14:paraId="08087864" w14:textId="77777777" w:rsidR="007439EA" w:rsidRDefault="007439EA" w:rsidP="007439EA">
      <w:pPr>
        <w:spacing w:after="0" w:line="480" w:lineRule="auto"/>
        <w:jc w:val="center"/>
        <w:rPr>
          <w:rFonts w:ascii="Times New Roman" w:hAnsi="Times New Roman" w:cs="Times New Roman"/>
          <w:sz w:val="24"/>
          <w:szCs w:val="24"/>
        </w:rPr>
      </w:pPr>
    </w:p>
    <w:p w14:paraId="47FF4B8D" w14:textId="77777777" w:rsidR="007439EA" w:rsidRDefault="007439EA" w:rsidP="007439EA">
      <w:pPr>
        <w:spacing w:after="0" w:line="480" w:lineRule="auto"/>
        <w:jc w:val="center"/>
        <w:rPr>
          <w:rFonts w:ascii="Times New Roman" w:hAnsi="Times New Roman" w:cs="Times New Roman"/>
          <w:sz w:val="24"/>
          <w:szCs w:val="24"/>
        </w:rPr>
      </w:pPr>
    </w:p>
    <w:p w14:paraId="2802350B"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THE UNIVERSITY OF TEXAS AT SAN ANTONIO</w:t>
      </w:r>
    </w:p>
    <w:p w14:paraId="77B9B225"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 xml:space="preserve">College of Health, Community, and Policy </w:t>
      </w:r>
    </w:p>
    <w:p w14:paraId="29F43CC3" w14:textId="77777777" w:rsidR="007439EA"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Department of Psychology</w:t>
      </w:r>
    </w:p>
    <w:p w14:paraId="19CBE07B" w14:textId="77777777" w:rsidR="007439EA" w:rsidRDefault="007439EA" w:rsidP="007439EA">
      <w:pPr>
        <w:spacing w:after="0" w:line="480" w:lineRule="auto"/>
        <w:jc w:val="center"/>
        <w:rPr>
          <w:rFonts w:ascii="Times New Roman" w:hAnsi="Times New Roman" w:cs="Times New Roman"/>
          <w:sz w:val="24"/>
          <w:szCs w:val="24"/>
        </w:rPr>
      </w:pPr>
    </w:p>
    <w:p w14:paraId="3D6F87C8" w14:textId="77777777" w:rsidR="007439EA" w:rsidRDefault="007439EA" w:rsidP="007439E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7AB8C6DD" w14:textId="77777777" w:rsidR="007439EA" w:rsidRPr="00045CD2" w:rsidRDefault="007439EA" w:rsidP="007439EA">
      <w:pPr>
        <w:tabs>
          <w:tab w:val="left" w:pos="540"/>
          <w:tab w:val="left" w:pos="1620"/>
          <w:tab w:val="right" w:leader="dot" w:pos="8640"/>
        </w:tabs>
        <w:spacing w:after="0" w:line="480" w:lineRule="auto"/>
        <w:jc w:val="center"/>
        <w:rPr>
          <w:rFonts w:ascii="Times New Roman" w:eastAsia="Times New Roman" w:hAnsi="Times New Roman" w:cs="Times New Roman"/>
          <w:b/>
          <w:kern w:val="0"/>
          <w:sz w:val="24"/>
          <w:szCs w:val="24"/>
          <w14:ligatures w14:val="none"/>
        </w:rPr>
      </w:pPr>
      <w:r w:rsidRPr="00045CD2">
        <w:rPr>
          <w:rFonts w:ascii="Times New Roman" w:eastAsia="Times New Roman" w:hAnsi="Times New Roman" w:cs="Times New Roman"/>
          <w:b/>
          <w:kern w:val="0"/>
          <w:sz w:val="24"/>
          <w:szCs w:val="24"/>
          <w14:ligatures w14:val="none"/>
        </w:rPr>
        <w:lastRenderedPageBreak/>
        <w:t>CHAPTER ONE: CANCER-RELATED COGNITIVE DECLINE</w:t>
      </w:r>
    </w:p>
    <w:p w14:paraId="1DB209DE" w14:textId="05DE4CB2" w:rsidR="007439EA" w:rsidRPr="006216E3" w:rsidRDefault="007439EA" w:rsidP="007439EA">
      <w:pPr>
        <w:spacing w:after="0" w:line="480" w:lineRule="auto"/>
        <w:ind w:firstLine="720"/>
        <w:rPr>
          <w:rFonts w:ascii="Times New Roman" w:hAnsi="Times New Roman" w:cs="Times New Roman"/>
          <w:sz w:val="24"/>
          <w:szCs w:val="24"/>
        </w:rPr>
      </w:pPr>
      <w:bookmarkStart w:id="0" w:name="_Hlk178808406"/>
      <w:r w:rsidRPr="006216E3">
        <w:rPr>
          <w:rFonts w:ascii="Times New Roman" w:hAnsi="Times New Roman" w:cs="Times New Roman"/>
          <w:sz w:val="24"/>
          <w:szCs w:val="24"/>
        </w:rPr>
        <w:t xml:space="preserve">Cancer is a devastating disease that impacts an astounding number of people. According to the World Cancer Research Fund International (2023), there were 18.1 million new cancer cases diagnosed worldwide in 2020. The American Cancer Society estimated that 1,958,310 new cancer cases would be diagnosed in the United States throughout 2023, resulting in the United States being the second-highest contributor to worldwide cases (Siegel et al., 2023; World Cancer Research Fund International, 2023). To put this in more relatable terms, there is nearly a 40% chance of being diagnosed with an invasive </w:t>
      </w:r>
      <w:r>
        <w:rPr>
          <w:rFonts w:ascii="Times New Roman" w:hAnsi="Times New Roman" w:cs="Times New Roman"/>
          <w:sz w:val="24"/>
          <w:szCs w:val="24"/>
        </w:rPr>
        <w:t>form</w:t>
      </w:r>
      <w:r w:rsidRPr="006216E3">
        <w:rPr>
          <w:rFonts w:ascii="Times New Roman" w:hAnsi="Times New Roman" w:cs="Times New Roman"/>
          <w:sz w:val="24"/>
          <w:szCs w:val="24"/>
        </w:rPr>
        <w:t xml:space="preserve"> of cancer throughout a person’s lifetime (40.9% for men, 39.1% for women; Siegel et al., 2023). On a more positive note, cancer survivability has substantially improved over time. While the average 5-year survival rate for all cancers was 49% in the 1970s, the 5-year survival rate in the 2010s was 68% (Siegel et al., 2023). The American Cancer Society projected that if cancer mortality rates had remained constant from their </w:t>
      </w:r>
      <w:del w:id="1" w:author="Joe Houpt" w:date="2024-10-28T10:05:00Z">
        <w:r w:rsidRPr="006216E3" w:rsidDel="006365AC">
          <w:rPr>
            <w:rFonts w:ascii="Times New Roman" w:hAnsi="Times New Roman" w:cs="Times New Roman"/>
            <w:sz w:val="24"/>
            <w:szCs w:val="24"/>
          </w:rPr>
          <w:delText xml:space="preserve">spurious </w:delText>
        </w:r>
      </w:del>
      <w:r w:rsidRPr="006216E3">
        <w:rPr>
          <w:rFonts w:ascii="Times New Roman" w:hAnsi="Times New Roman" w:cs="Times New Roman"/>
          <w:sz w:val="24"/>
          <w:szCs w:val="24"/>
        </w:rPr>
        <w:t>peak in 1991, there would have been 3,820,800 additional cancer deaths over the last two decades (Siegel et al., 2023). The advance</w:t>
      </w:r>
      <w:del w:id="2" w:author="Joe Houpt" w:date="2024-10-28T10:05:00Z">
        <w:r w:rsidRPr="006216E3" w:rsidDel="006365AC">
          <w:rPr>
            <w:rFonts w:ascii="Times New Roman" w:hAnsi="Times New Roman" w:cs="Times New Roman"/>
            <w:sz w:val="24"/>
            <w:szCs w:val="24"/>
          </w:rPr>
          <w:delText>ment</w:delText>
        </w:r>
      </w:del>
      <w:r w:rsidRPr="006216E3">
        <w:rPr>
          <w:rFonts w:ascii="Times New Roman" w:hAnsi="Times New Roman" w:cs="Times New Roman"/>
          <w:sz w:val="24"/>
          <w:szCs w:val="24"/>
        </w:rPr>
        <w:t>s in screening diagnostics and cancer treatments have helped millions of people live to experience life after cancer. However, with th</w:t>
      </w:r>
      <w:del w:id="3" w:author="Joe Houpt" w:date="2024-10-28T10:05:00Z">
        <w:r w:rsidRPr="006216E3" w:rsidDel="006365AC">
          <w:rPr>
            <w:rFonts w:ascii="Times New Roman" w:hAnsi="Times New Roman" w:cs="Times New Roman"/>
            <w:sz w:val="24"/>
            <w:szCs w:val="24"/>
          </w:rPr>
          <w:delText>i</w:delText>
        </w:r>
      </w:del>
      <w:ins w:id="4" w:author="Joe Houpt" w:date="2024-10-28T10:05:00Z">
        <w:r w:rsidR="006365AC">
          <w:rPr>
            <w:rFonts w:ascii="Times New Roman" w:hAnsi="Times New Roman" w:cs="Times New Roman"/>
            <w:sz w:val="24"/>
            <w:szCs w:val="24"/>
          </w:rPr>
          <w:t>e</w:t>
        </w:r>
      </w:ins>
      <w:del w:id="5" w:author="Joe Houpt" w:date="2024-10-28T10:05:00Z">
        <w:r w:rsidRPr="006216E3" w:rsidDel="006365AC">
          <w:rPr>
            <w:rFonts w:ascii="Times New Roman" w:hAnsi="Times New Roman" w:cs="Times New Roman"/>
            <w:sz w:val="24"/>
            <w:szCs w:val="24"/>
          </w:rPr>
          <w:delText>s</w:delText>
        </w:r>
      </w:del>
      <w:r w:rsidRPr="006216E3">
        <w:rPr>
          <w:rFonts w:ascii="Times New Roman" w:hAnsi="Times New Roman" w:cs="Times New Roman"/>
          <w:sz w:val="24"/>
          <w:szCs w:val="24"/>
        </w:rPr>
        <w:t xml:space="preserve"> ever-growing number of people adjusting to life post-cancer diagnosis, a new need has arisen: how to improve patient and survivor quality of life. In addition to battling cancer, these individuals face a litany of side effects, including weight changes, fatigue, depression, anxiety, and cancer-related cognitive </w:t>
      </w:r>
      <w:r>
        <w:rPr>
          <w:rFonts w:ascii="Times New Roman" w:hAnsi="Times New Roman" w:cs="Times New Roman"/>
          <w:sz w:val="24"/>
          <w:szCs w:val="24"/>
        </w:rPr>
        <w:t>decline</w:t>
      </w:r>
      <w:r w:rsidRPr="006216E3">
        <w:rPr>
          <w:rFonts w:ascii="Times New Roman" w:hAnsi="Times New Roman" w:cs="Times New Roman"/>
          <w:sz w:val="24"/>
          <w:szCs w:val="24"/>
        </w:rPr>
        <w:t xml:space="preserve"> (CRC</w:t>
      </w:r>
      <w:r>
        <w:rPr>
          <w:rFonts w:ascii="Times New Roman" w:hAnsi="Times New Roman" w:cs="Times New Roman"/>
          <w:sz w:val="24"/>
          <w:szCs w:val="24"/>
        </w:rPr>
        <w:t>D</w:t>
      </w:r>
      <w:r w:rsidRPr="006216E3">
        <w:rPr>
          <w:rFonts w:ascii="Times New Roman" w:hAnsi="Times New Roman" w:cs="Times New Roman"/>
          <w:sz w:val="24"/>
          <w:szCs w:val="24"/>
        </w:rPr>
        <w:t xml:space="preserve">; Parada et al., 2023). </w:t>
      </w:r>
      <w:bookmarkEnd w:id="0"/>
      <w:r w:rsidRPr="006216E3">
        <w:rPr>
          <w:rFonts w:ascii="Times New Roman" w:hAnsi="Times New Roman" w:cs="Times New Roman"/>
          <w:sz w:val="24"/>
          <w:szCs w:val="24"/>
        </w:rPr>
        <w:t>This</w:t>
      </w:r>
      <w:ins w:id="6" w:author="Joe Houpt" w:date="2024-10-28T10:05:00Z">
        <w:r w:rsidR="006365AC">
          <w:rPr>
            <w:rFonts w:ascii="Times New Roman" w:hAnsi="Times New Roman" w:cs="Times New Roman"/>
            <w:sz w:val="24"/>
            <w:szCs w:val="24"/>
          </w:rPr>
          <w:t xml:space="preserve"> latter</w:t>
        </w:r>
      </w:ins>
      <w:r w:rsidRPr="006216E3">
        <w:rPr>
          <w:rFonts w:ascii="Times New Roman" w:hAnsi="Times New Roman" w:cs="Times New Roman"/>
          <w:sz w:val="24"/>
          <w:szCs w:val="24"/>
        </w:rPr>
        <w:t xml:space="preserve"> impairment, commonly referred to as “chemo-brain,” has become a focus of research in the last twenty years, due to the substantial impacts it can have on a patient’s life. In interviews, patients often describe forgetting common words or tasks, struggling with directions, and no longer being able to multitask (Wu et al., 2019). The ripple effect of these symptoms can grow immensely, as </w:t>
      </w:r>
      <w:r w:rsidRPr="006216E3">
        <w:rPr>
          <w:rFonts w:ascii="Times New Roman" w:hAnsi="Times New Roman" w:cs="Times New Roman"/>
          <w:sz w:val="24"/>
          <w:szCs w:val="24"/>
        </w:rPr>
        <w:lastRenderedPageBreak/>
        <w:t>CRC</w:t>
      </w:r>
      <w:r>
        <w:rPr>
          <w:rFonts w:ascii="Times New Roman" w:hAnsi="Times New Roman" w:cs="Times New Roman"/>
          <w:sz w:val="24"/>
          <w:szCs w:val="24"/>
        </w:rPr>
        <w:t>D</w:t>
      </w:r>
      <w:r w:rsidRPr="006216E3">
        <w:rPr>
          <w:rFonts w:ascii="Times New Roman" w:hAnsi="Times New Roman" w:cs="Times New Roman"/>
          <w:sz w:val="24"/>
          <w:szCs w:val="24"/>
        </w:rPr>
        <w:t xml:space="preserve"> has been linked to loss of social relationships, medication nonadherence, and lower survival rates (Franco-Rocha et al</w:t>
      </w:r>
      <w:r>
        <w:rPr>
          <w:rFonts w:ascii="Times New Roman" w:hAnsi="Times New Roman" w:cs="Times New Roman"/>
          <w:sz w:val="24"/>
          <w:szCs w:val="24"/>
        </w:rPr>
        <w:t>.</w:t>
      </w:r>
      <w:r w:rsidRPr="006216E3">
        <w:rPr>
          <w:rFonts w:ascii="Times New Roman" w:hAnsi="Times New Roman" w:cs="Times New Roman"/>
          <w:sz w:val="24"/>
          <w:szCs w:val="24"/>
        </w:rPr>
        <w:t>, 2023). Parada et al. (2023) reported that up to 53% of cancer survivors experience cognitive difficulties when returning to school or work, which can add financial strain. CRC</w:t>
      </w:r>
      <w:r>
        <w:rPr>
          <w:rFonts w:ascii="Times New Roman" w:hAnsi="Times New Roman" w:cs="Times New Roman"/>
          <w:sz w:val="24"/>
          <w:szCs w:val="24"/>
        </w:rPr>
        <w:t>D</w:t>
      </w:r>
      <w:r w:rsidRPr="006216E3">
        <w:rPr>
          <w:rFonts w:ascii="Times New Roman" w:hAnsi="Times New Roman" w:cs="Times New Roman"/>
          <w:sz w:val="24"/>
          <w:szCs w:val="24"/>
        </w:rPr>
        <w:t xml:space="preserve"> can even become a safety concern, as Yuen et al. (2008) reported a possible association between CRC</w:t>
      </w:r>
      <w:r>
        <w:rPr>
          <w:rFonts w:ascii="Times New Roman" w:hAnsi="Times New Roman" w:cs="Times New Roman"/>
          <w:sz w:val="24"/>
          <w:szCs w:val="24"/>
        </w:rPr>
        <w:t>D</w:t>
      </w:r>
      <w:r w:rsidRPr="006216E3">
        <w:rPr>
          <w:rFonts w:ascii="Times New Roman" w:hAnsi="Times New Roman" w:cs="Times New Roman"/>
          <w:sz w:val="24"/>
          <w:szCs w:val="24"/>
        </w:rPr>
        <w:t xml:space="preserve"> and poorer driving performance. As the ramifications of these side effects of cancer have become more apparent and the number of people battling CRC</w:t>
      </w:r>
      <w:r>
        <w:rPr>
          <w:rFonts w:ascii="Times New Roman" w:hAnsi="Times New Roman" w:cs="Times New Roman"/>
          <w:sz w:val="24"/>
          <w:szCs w:val="24"/>
        </w:rPr>
        <w:t>D</w:t>
      </w:r>
      <w:r w:rsidRPr="006216E3">
        <w:rPr>
          <w:rFonts w:ascii="Times New Roman" w:hAnsi="Times New Roman" w:cs="Times New Roman"/>
          <w:sz w:val="24"/>
          <w:szCs w:val="24"/>
        </w:rPr>
        <w:t xml:space="preserve"> has grown, researchers have raced to understand this dysfunction. </w:t>
      </w:r>
    </w:p>
    <w:p w14:paraId="52314D9C" w14:textId="77777777"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it has been well established that CRC</w:t>
      </w:r>
      <w:r>
        <w:rPr>
          <w:rFonts w:ascii="Times New Roman" w:hAnsi="Times New Roman" w:cs="Times New Roman"/>
          <w:sz w:val="24"/>
          <w:szCs w:val="24"/>
        </w:rPr>
        <w:t>D</w:t>
      </w:r>
      <w:r w:rsidRPr="006216E3">
        <w:rPr>
          <w:rFonts w:ascii="Times New Roman" w:hAnsi="Times New Roman" w:cs="Times New Roman"/>
          <w:sz w:val="24"/>
          <w:szCs w:val="24"/>
        </w:rPr>
        <w:t xml:space="preserve"> affects the cognitive domains of working memory, attention, and executive function, and to a lesser extent, psychomotor speed, visuospatial abilities, and verbal fluency, understanding the cause of CRC</w:t>
      </w:r>
      <w:r>
        <w:rPr>
          <w:rFonts w:ascii="Times New Roman" w:hAnsi="Times New Roman" w:cs="Times New Roman"/>
          <w:sz w:val="24"/>
          <w:szCs w:val="24"/>
        </w:rPr>
        <w:t>D</w:t>
      </w:r>
      <w:r w:rsidRPr="006216E3">
        <w:rPr>
          <w:rFonts w:ascii="Times New Roman" w:hAnsi="Times New Roman" w:cs="Times New Roman"/>
          <w:sz w:val="24"/>
          <w:szCs w:val="24"/>
        </w:rPr>
        <w:t xml:space="preserve"> has remained more elusive (</w:t>
      </w:r>
      <w:proofErr w:type="spellStart"/>
      <w:r w:rsidRPr="006216E3">
        <w:rPr>
          <w:rFonts w:ascii="Times New Roman" w:hAnsi="Times New Roman" w:cs="Times New Roman"/>
          <w:sz w:val="24"/>
          <w:szCs w:val="24"/>
        </w:rPr>
        <w:t>Hermelink</w:t>
      </w:r>
      <w:proofErr w:type="spellEnd"/>
      <w:r w:rsidRPr="006216E3">
        <w:rPr>
          <w:rFonts w:ascii="Times New Roman" w:hAnsi="Times New Roman" w:cs="Times New Roman"/>
          <w:sz w:val="24"/>
          <w:szCs w:val="24"/>
        </w:rPr>
        <w:t>, 2015). Originally, CRC</w:t>
      </w:r>
      <w:r>
        <w:rPr>
          <w:rFonts w:ascii="Times New Roman" w:hAnsi="Times New Roman" w:cs="Times New Roman"/>
          <w:sz w:val="24"/>
          <w:szCs w:val="24"/>
        </w:rPr>
        <w:t>D</w:t>
      </w:r>
      <w:r w:rsidRPr="006216E3">
        <w:rPr>
          <w:rFonts w:ascii="Times New Roman" w:hAnsi="Times New Roman" w:cs="Times New Roman"/>
          <w:sz w:val="24"/>
          <w:szCs w:val="24"/>
        </w:rPr>
        <w:t xml:space="preserve"> was assumed to be a side effect of the neurotoxicity of chemotherapy, hence the moniker of “chemo-brain,” (</w:t>
      </w:r>
      <w:proofErr w:type="spellStart"/>
      <w:r w:rsidRPr="006216E3">
        <w:rPr>
          <w:rFonts w:ascii="Times New Roman" w:hAnsi="Times New Roman" w:cs="Times New Roman"/>
          <w:sz w:val="24"/>
          <w:szCs w:val="24"/>
        </w:rPr>
        <w:t>Hermelink</w:t>
      </w:r>
      <w:proofErr w:type="spellEnd"/>
      <w:r w:rsidRPr="006216E3">
        <w:rPr>
          <w:rFonts w:ascii="Times New Roman" w:hAnsi="Times New Roman" w:cs="Times New Roman"/>
          <w:sz w:val="24"/>
          <w:szCs w:val="24"/>
        </w:rPr>
        <w:t>, 2015). However, as researchers shifted from cross-sectional designs to more longitudinal studies in the mid- and late-1990s, evidence began to build that CRC</w:t>
      </w:r>
      <w:r>
        <w:rPr>
          <w:rFonts w:ascii="Times New Roman" w:hAnsi="Times New Roman" w:cs="Times New Roman"/>
          <w:sz w:val="24"/>
          <w:szCs w:val="24"/>
        </w:rPr>
        <w:t>D</w:t>
      </w:r>
      <w:r w:rsidRPr="006216E3">
        <w:rPr>
          <w:rFonts w:ascii="Times New Roman" w:hAnsi="Times New Roman" w:cs="Times New Roman"/>
          <w:sz w:val="24"/>
          <w:szCs w:val="24"/>
        </w:rPr>
        <w:t xml:space="preserve"> was present before treatment was ever administered (</w:t>
      </w:r>
      <w:proofErr w:type="spellStart"/>
      <w:r w:rsidRPr="006216E3">
        <w:rPr>
          <w:rFonts w:ascii="Times New Roman" w:hAnsi="Times New Roman" w:cs="Times New Roman"/>
          <w:sz w:val="24"/>
          <w:szCs w:val="24"/>
        </w:rPr>
        <w:t>Hermelink</w:t>
      </w:r>
      <w:proofErr w:type="spellEnd"/>
      <w:r w:rsidRPr="006216E3">
        <w:rPr>
          <w:rFonts w:ascii="Times New Roman" w:hAnsi="Times New Roman" w:cs="Times New Roman"/>
          <w:sz w:val="24"/>
          <w:szCs w:val="24"/>
        </w:rPr>
        <w:t xml:space="preserve">, 2015).In response to the </w:t>
      </w:r>
      <w:r>
        <w:rPr>
          <w:rFonts w:ascii="Times New Roman" w:hAnsi="Times New Roman" w:cs="Times New Roman"/>
          <w:sz w:val="24"/>
          <w:szCs w:val="24"/>
        </w:rPr>
        <w:t>growing uncertainties</w:t>
      </w:r>
      <w:r w:rsidRPr="006216E3">
        <w:rPr>
          <w:rFonts w:ascii="Times New Roman" w:hAnsi="Times New Roman" w:cs="Times New Roman"/>
          <w:sz w:val="24"/>
          <w:szCs w:val="24"/>
        </w:rPr>
        <w:t xml:space="preserve"> presented by</w:t>
      </w:r>
      <w:r>
        <w:rPr>
          <w:rFonts w:ascii="Times New Roman" w:hAnsi="Times New Roman" w:cs="Times New Roman"/>
          <w:sz w:val="24"/>
          <w:szCs w:val="24"/>
        </w:rPr>
        <w:t xml:space="preserve"> this wave of</w:t>
      </w:r>
      <w:r w:rsidRPr="006216E3">
        <w:rPr>
          <w:rFonts w:ascii="Times New Roman" w:hAnsi="Times New Roman" w:cs="Times New Roman"/>
          <w:sz w:val="24"/>
          <w:szCs w:val="24"/>
        </w:rPr>
        <w:t xml:space="preserv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the Hurricane Voices Breast Cancer Foundation gathered 30 healthcare professionals and three patient advocates from around the world to attend a workshop in Banff, Canada on April 23, 2003 (</w:t>
      </w:r>
      <w:proofErr w:type="spellStart"/>
      <w:r w:rsidRPr="006216E3">
        <w:rPr>
          <w:rFonts w:ascii="Times New Roman" w:hAnsi="Times New Roman" w:cs="Times New Roman"/>
          <w:sz w:val="24"/>
          <w:szCs w:val="24"/>
        </w:rPr>
        <w:t>Tannock</w:t>
      </w:r>
      <w:proofErr w:type="spellEnd"/>
      <w:r w:rsidRPr="006216E3">
        <w:rPr>
          <w:rFonts w:ascii="Times New Roman" w:hAnsi="Times New Roman" w:cs="Times New Roman"/>
          <w:sz w:val="24"/>
          <w:szCs w:val="24"/>
        </w:rPr>
        <w:t xml:space="preserve"> et al., 200</w:t>
      </w:r>
      <w:r>
        <w:rPr>
          <w:rFonts w:ascii="Times New Roman" w:hAnsi="Times New Roman" w:cs="Times New Roman"/>
          <w:sz w:val="24"/>
          <w:szCs w:val="24"/>
        </w:rPr>
        <w:t>4</w:t>
      </w:r>
      <w:r w:rsidRPr="006216E3">
        <w:rPr>
          <w:rFonts w:ascii="Times New Roman" w:hAnsi="Times New Roman" w:cs="Times New Roman"/>
          <w:sz w:val="24"/>
          <w:szCs w:val="24"/>
        </w:rPr>
        <w:t>). This conference, later referred to as the Banff Conference, became a major point of consolidation, with the components of this conference having a ripple effect through all future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One such component was the comparison of CRC</w:t>
      </w:r>
      <w:r>
        <w:rPr>
          <w:rFonts w:ascii="Times New Roman" w:hAnsi="Times New Roman" w:cs="Times New Roman"/>
          <w:sz w:val="24"/>
          <w:szCs w:val="24"/>
        </w:rPr>
        <w:t>D</w:t>
      </w:r>
      <w:r w:rsidRPr="006216E3">
        <w:rPr>
          <w:rFonts w:ascii="Times New Roman" w:hAnsi="Times New Roman" w:cs="Times New Roman"/>
          <w:sz w:val="24"/>
          <w:szCs w:val="24"/>
        </w:rPr>
        <w:t xml:space="preserve"> to sickness behavior. At a smaller American CRC</w:t>
      </w:r>
      <w:r>
        <w:rPr>
          <w:rFonts w:ascii="Times New Roman" w:hAnsi="Times New Roman" w:cs="Times New Roman"/>
          <w:sz w:val="24"/>
          <w:szCs w:val="24"/>
        </w:rPr>
        <w:t>D</w:t>
      </w:r>
      <w:r w:rsidRPr="006216E3">
        <w:rPr>
          <w:rFonts w:ascii="Times New Roman" w:hAnsi="Times New Roman" w:cs="Times New Roman"/>
          <w:sz w:val="24"/>
          <w:szCs w:val="24"/>
        </w:rPr>
        <w:t xml:space="preserve"> workshop in 2001, researchers and clinicians had discussed the similarities between CRC</w:t>
      </w:r>
      <w:r>
        <w:rPr>
          <w:rFonts w:ascii="Times New Roman" w:hAnsi="Times New Roman" w:cs="Times New Roman"/>
          <w:sz w:val="24"/>
          <w:szCs w:val="24"/>
        </w:rPr>
        <w:t>D</w:t>
      </w:r>
      <w:r w:rsidRPr="006216E3">
        <w:rPr>
          <w:rFonts w:ascii="Times New Roman" w:hAnsi="Times New Roman" w:cs="Times New Roman"/>
          <w:sz w:val="24"/>
          <w:szCs w:val="24"/>
        </w:rPr>
        <w:t xml:space="preserve"> and the animal model of sickness behavior, which refers to a cluster of symptoms including gastrointestinal difficulties, </w:t>
      </w:r>
      <w:r w:rsidRPr="006216E3">
        <w:rPr>
          <w:rFonts w:ascii="Times New Roman" w:hAnsi="Times New Roman" w:cs="Times New Roman"/>
          <w:sz w:val="24"/>
          <w:szCs w:val="24"/>
        </w:rPr>
        <w:lastRenderedPageBreak/>
        <w:t>pain, sleep disturbances, distress, and decreased environment exploration (</w:t>
      </w:r>
      <w:proofErr w:type="spellStart"/>
      <w:r w:rsidRPr="006216E3">
        <w:rPr>
          <w:rFonts w:ascii="Times New Roman" w:hAnsi="Times New Roman" w:cs="Times New Roman"/>
          <w:sz w:val="24"/>
          <w:szCs w:val="24"/>
        </w:rPr>
        <w:t>Cleeland</w:t>
      </w:r>
      <w:proofErr w:type="spellEnd"/>
      <w:r w:rsidRPr="006216E3">
        <w:rPr>
          <w:rFonts w:ascii="Times New Roman" w:hAnsi="Times New Roman" w:cs="Times New Roman"/>
          <w:sz w:val="24"/>
          <w:szCs w:val="24"/>
        </w:rPr>
        <w:t xml:space="preserve"> et al., 2003). Importantly, the sickness behavior model is well studied, with a strong understanding of the biological processes involved. </w:t>
      </w:r>
      <w:r>
        <w:rPr>
          <w:rFonts w:ascii="Times New Roman" w:hAnsi="Times New Roman" w:cs="Times New Roman"/>
          <w:sz w:val="24"/>
          <w:szCs w:val="24"/>
        </w:rPr>
        <w:t>This theoretical basis was expanded upon at the</w:t>
      </w:r>
      <w:r w:rsidRPr="006216E3">
        <w:rPr>
          <w:rFonts w:ascii="Times New Roman" w:hAnsi="Times New Roman" w:cs="Times New Roman"/>
          <w:sz w:val="24"/>
          <w:szCs w:val="24"/>
        </w:rPr>
        <w:t xml:space="preserve"> Banff Conference, providing an avenue to assess</w:t>
      </w:r>
      <w:r>
        <w:rPr>
          <w:rFonts w:ascii="Times New Roman" w:hAnsi="Times New Roman" w:cs="Times New Roman"/>
          <w:sz w:val="24"/>
          <w:szCs w:val="24"/>
        </w:rPr>
        <w:t xml:space="preserve"> the multitude of</w:t>
      </w:r>
      <w:r w:rsidRPr="006216E3">
        <w:rPr>
          <w:rFonts w:ascii="Times New Roman" w:hAnsi="Times New Roman" w:cs="Times New Roman"/>
          <w:sz w:val="24"/>
          <w:szCs w:val="24"/>
        </w:rPr>
        <w:t xml:space="preserve"> biological mechanisms</w:t>
      </w:r>
      <w:r>
        <w:rPr>
          <w:rFonts w:ascii="Times New Roman" w:hAnsi="Times New Roman" w:cs="Times New Roman"/>
          <w:sz w:val="24"/>
          <w:szCs w:val="24"/>
        </w:rPr>
        <w:t xml:space="preserve"> that could cause CRCD, by relying on the groundwork established in animal </w:t>
      </w:r>
      <w:r w:rsidRPr="006216E3">
        <w:rPr>
          <w:rFonts w:ascii="Times New Roman" w:hAnsi="Times New Roman" w:cs="Times New Roman"/>
          <w:sz w:val="24"/>
          <w:szCs w:val="24"/>
        </w:rPr>
        <w:t xml:space="preserve">sickness behavior. </w:t>
      </w:r>
      <w:r>
        <w:rPr>
          <w:rFonts w:ascii="Times New Roman" w:hAnsi="Times New Roman" w:cs="Times New Roman"/>
          <w:sz w:val="24"/>
          <w:szCs w:val="24"/>
        </w:rPr>
        <w:t xml:space="preserve">This began a race to understand the biology of CRCD, which many researchers believe to be the most crucial approach to CRCD research. For example, </w:t>
      </w:r>
      <w:r w:rsidRPr="006216E3">
        <w:rPr>
          <w:rFonts w:ascii="Times New Roman" w:hAnsi="Times New Roman" w:cs="Times New Roman"/>
          <w:sz w:val="24"/>
          <w:szCs w:val="24"/>
        </w:rPr>
        <w:t>Chae et al. (2016)</w:t>
      </w:r>
      <w:r>
        <w:rPr>
          <w:rFonts w:ascii="Times New Roman" w:hAnsi="Times New Roman" w:cs="Times New Roman"/>
          <w:sz w:val="24"/>
          <w:szCs w:val="24"/>
        </w:rPr>
        <w:t xml:space="preserve"> stated that</w:t>
      </w:r>
      <w:r w:rsidRPr="006216E3">
        <w:rPr>
          <w:rFonts w:ascii="Times New Roman" w:hAnsi="Times New Roman" w:cs="Times New Roman"/>
          <w:sz w:val="24"/>
          <w:szCs w:val="24"/>
        </w:rPr>
        <w:t xml:space="preserve"> “the lack of understanding of the biological mechanisms underpinning [CRC</w:t>
      </w:r>
      <w:r>
        <w:rPr>
          <w:rFonts w:ascii="Times New Roman" w:hAnsi="Times New Roman" w:cs="Times New Roman"/>
          <w:sz w:val="24"/>
          <w:szCs w:val="24"/>
        </w:rPr>
        <w:t>D</w:t>
      </w:r>
      <w:r w:rsidRPr="006216E3">
        <w:rPr>
          <w:rFonts w:ascii="Times New Roman" w:hAnsi="Times New Roman" w:cs="Times New Roman"/>
          <w:sz w:val="24"/>
          <w:szCs w:val="24"/>
        </w:rPr>
        <w:t>] remains the major impediment to the development of effective management strategies</w:t>
      </w:r>
      <w:r>
        <w:rPr>
          <w:rFonts w:ascii="Times New Roman" w:hAnsi="Times New Roman" w:cs="Times New Roman"/>
          <w:sz w:val="24"/>
          <w:szCs w:val="24"/>
        </w:rPr>
        <w:t>,</w:t>
      </w:r>
      <w:r w:rsidRPr="006216E3">
        <w:rPr>
          <w:rFonts w:ascii="Times New Roman" w:hAnsi="Times New Roman" w:cs="Times New Roman"/>
          <w:sz w:val="24"/>
          <w:szCs w:val="24"/>
        </w:rPr>
        <w:t xml:space="preserve">” (p. 10). </w:t>
      </w:r>
      <w:r>
        <w:rPr>
          <w:rFonts w:ascii="Times New Roman" w:hAnsi="Times New Roman" w:cs="Times New Roman"/>
          <w:sz w:val="24"/>
          <w:szCs w:val="24"/>
        </w:rPr>
        <w:t xml:space="preserve">Understanding these biological mechanisms is nontrivial, as there a vast number of potential causes, that interact in complex ways. </w:t>
      </w:r>
    </w:p>
    <w:p w14:paraId="487B29D8"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Unfortunately, this race towards understanding the underlying biological mechanisms of CRCD is faced by a second substantial roadblock: the difficulty of measuring this cognitive impairment. </w:t>
      </w:r>
      <w:r w:rsidRPr="006216E3">
        <w:rPr>
          <w:rFonts w:ascii="Times New Roman" w:hAnsi="Times New Roman" w:cs="Times New Roman"/>
          <w:sz w:val="24"/>
          <w:szCs w:val="24"/>
        </w:rPr>
        <w:t>Occurrence rates of CRC</w:t>
      </w:r>
      <w:r>
        <w:rPr>
          <w:rFonts w:ascii="Times New Roman" w:hAnsi="Times New Roman" w:cs="Times New Roman"/>
          <w:sz w:val="24"/>
          <w:szCs w:val="24"/>
        </w:rPr>
        <w:t>D</w:t>
      </w:r>
      <w:r w:rsidRPr="006216E3">
        <w:rPr>
          <w:rFonts w:ascii="Times New Roman" w:hAnsi="Times New Roman" w:cs="Times New Roman"/>
          <w:sz w:val="24"/>
          <w:szCs w:val="24"/>
        </w:rPr>
        <w:t xml:space="preserve"> can range between 15% to 75%, depending on the study, with subjective and objective measures rarely correlating (</w:t>
      </w:r>
      <w:proofErr w:type="spellStart"/>
      <w:r w:rsidRPr="006216E3">
        <w:rPr>
          <w:rFonts w:ascii="Times New Roman" w:hAnsi="Times New Roman" w:cs="Times New Roman"/>
          <w:sz w:val="24"/>
          <w:szCs w:val="24"/>
        </w:rPr>
        <w:t>Hermelink</w:t>
      </w:r>
      <w:proofErr w:type="spellEnd"/>
      <w:r w:rsidRPr="006216E3">
        <w:rPr>
          <w:rFonts w:ascii="Times New Roman" w:hAnsi="Times New Roman" w:cs="Times New Roman"/>
          <w:sz w:val="24"/>
          <w:szCs w:val="24"/>
        </w:rPr>
        <w:t>, 2015; Parada et al., 2023</w:t>
      </w:r>
      <w:r>
        <w:rPr>
          <w:rFonts w:ascii="Times New Roman" w:hAnsi="Times New Roman" w:cs="Times New Roman"/>
          <w:sz w:val="24"/>
          <w:szCs w:val="24"/>
        </w:rPr>
        <w:t xml:space="preserve">; </w:t>
      </w:r>
      <w:proofErr w:type="spellStart"/>
      <w:r>
        <w:rPr>
          <w:rFonts w:ascii="Times New Roman" w:hAnsi="Times New Roman" w:cs="Times New Roman"/>
          <w:sz w:val="24"/>
          <w:szCs w:val="24"/>
        </w:rPr>
        <w:t>Wefel</w:t>
      </w:r>
      <w:proofErr w:type="spellEnd"/>
      <w:r>
        <w:rPr>
          <w:rFonts w:ascii="Times New Roman" w:hAnsi="Times New Roman" w:cs="Times New Roman"/>
          <w:sz w:val="24"/>
          <w:szCs w:val="24"/>
        </w:rPr>
        <w:t xml:space="preserve"> et al., 2011</w:t>
      </w:r>
      <w:r w:rsidRPr="006216E3">
        <w:rPr>
          <w:rFonts w:ascii="Times New Roman" w:hAnsi="Times New Roman" w:cs="Times New Roman"/>
          <w:sz w:val="24"/>
          <w:szCs w:val="24"/>
        </w:rPr>
        <w:t>).</w:t>
      </w:r>
      <w:r>
        <w:rPr>
          <w:rFonts w:ascii="Times New Roman" w:hAnsi="Times New Roman" w:cs="Times New Roman"/>
          <w:sz w:val="24"/>
          <w:szCs w:val="24"/>
        </w:rPr>
        <w:t xml:space="preserve"> The Banff conference resulted in the production of </w:t>
      </w:r>
      <w:r w:rsidRPr="006216E3">
        <w:rPr>
          <w:rFonts w:ascii="Times New Roman" w:hAnsi="Times New Roman" w:cs="Times New Roman"/>
          <w:sz w:val="24"/>
          <w:szCs w:val="24"/>
        </w:rPr>
        <w:t xml:space="preserve">the Functional Assessment of Cancer Therapy-Cognitive (FACT-Cog) scale, with the </w:t>
      </w:r>
      <w:r>
        <w:rPr>
          <w:rFonts w:ascii="Times New Roman" w:hAnsi="Times New Roman" w:cs="Times New Roman"/>
          <w:sz w:val="24"/>
          <w:szCs w:val="24"/>
        </w:rPr>
        <w:t>current</w:t>
      </w:r>
      <w:r w:rsidRPr="006216E3">
        <w:rPr>
          <w:rFonts w:ascii="Times New Roman" w:hAnsi="Times New Roman" w:cs="Times New Roman"/>
          <w:sz w:val="24"/>
          <w:szCs w:val="24"/>
        </w:rPr>
        <w:t xml:space="preserve"> version (FACT-Cog version 3), becoming the most commonly utilized self-report assessment of CRC</w:t>
      </w:r>
      <w:r>
        <w:rPr>
          <w:rFonts w:ascii="Times New Roman" w:hAnsi="Times New Roman" w:cs="Times New Roman"/>
          <w:sz w:val="24"/>
          <w:szCs w:val="24"/>
        </w:rPr>
        <w:t>D</w:t>
      </w:r>
      <w:r w:rsidRPr="006216E3">
        <w:rPr>
          <w:rFonts w:ascii="Times New Roman" w:hAnsi="Times New Roman" w:cs="Times New Roman"/>
          <w:sz w:val="24"/>
          <w:szCs w:val="24"/>
        </w:rPr>
        <w:t xml:space="preserve"> used to this day (</w:t>
      </w:r>
      <w:proofErr w:type="spellStart"/>
      <w:r w:rsidRPr="006216E3">
        <w:rPr>
          <w:rFonts w:ascii="Times New Roman" w:hAnsi="Times New Roman" w:cs="Times New Roman"/>
          <w:sz w:val="24"/>
          <w:szCs w:val="24"/>
        </w:rPr>
        <w:t>Henneghan</w:t>
      </w:r>
      <w:proofErr w:type="spellEnd"/>
      <w:r w:rsidRPr="006216E3">
        <w:rPr>
          <w:rFonts w:ascii="Times New Roman" w:hAnsi="Times New Roman" w:cs="Times New Roman"/>
          <w:sz w:val="24"/>
          <w:szCs w:val="24"/>
        </w:rPr>
        <w:t xml:space="preserve"> et al., 2021a; </w:t>
      </w:r>
      <w:proofErr w:type="spellStart"/>
      <w:r w:rsidRPr="006216E3">
        <w:rPr>
          <w:rFonts w:ascii="Times New Roman" w:hAnsi="Times New Roman" w:cs="Times New Roman"/>
          <w:sz w:val="24"/>
          <w:szCs w:val="24"/>
        </w:rPr>
        <w:t>Tannock</w:t>
      </w:r>
      <w:proofErr w:type="spellEnd"/>
      <w:r w:rsidRPr="006216E3">
        <w:rPr>
          <w:rFonts w:ascii="Times New Roman" w:hAnsi="Times New Roman" w:cs="Times New Roman"/>
          <w:sz w:val="24"/>
          <w:szCs w:val="24"/>
        </w:rPr>
        <w:t xml:space="preserve"> et al., 200</w:t>
      </w:r>
      <w:r>
        <w:rPr>
          <w:rFonts w:ascii="Times New Roman" w:hAnsi="Times New Roman" w:cs="Times New Roman"/>
          <w:sz w:val="24"/>
          <w:szCs w:val="24"/>
        </w:rPr>
        <w:t>4</w:t>
      </w:r>
      <w:r w:rsidRPr="006216E3">
        <w:rPr>
          <w:rFonts w:ascii="Times New Roman" w:hAnsi="Times New Roman" w:cs="Times New Roman"/>
          <w:sz w:val="24"/>
          <w:szCs w:val="24"/>
        </w:rPr>
        <w:t>).</w:t>
      </w:r>
      <w:r>
        <w:rPr>
          <w:rFonts w:ascii="Times New Roman" w:hAnsi="Times New Roman" w:cs="Times New Roman"/>
          <w:sz w:val="24"/>
          <w:szCs w:val="24"/>
        </w:rPr>
        <w:t xml:space="preserve"> Even for this heavily relied upon tool, there are many concerns. At the origins of the FACT-Cog, the authors cautioned that a patient’s mood would greatly impact the results (</w:t>
      </w:r>
      <w:proofErr w:type="spellStart"/>
      <w:r>
        <w:rPr>
          <w:rFonts w:ascii="Times New Roman" w:hAnsi="Times New Roman" w:cs="Times New Roman"/>
          <w:sz w:val="24"/>
          <w:szCs w:val="24"/>
        </w:rPr>
        <w:t>Tannock</w:t>
      </w:r>
      <w:proofErr w:type="spellEnd"/>
      <w:r>
        <w:rPr>
          <w:rFonts w:ascii="Times New Roman" w:hAnsi="Times New Roman" w:cs="Times New Roman"/>
          <w:sz w:val="24"/>
          <w:szCs w:val="24"/>
        </w:rPr>
        <w:t xml:space="preserve"> et al., 2004).  The impact of </w:t>
      </w:r>
      <w:commentRangeStart w:id="7"/>
      <w:r>
        <w:rPr>
          <w:rFonts w:ascii="Times New Roman" w:hAnsi="Times New Roman" w:cs="Times New Roman"/>
          <w:sz w:val="24"/>
          <w:szCs w:val="24"/>
        </w:rPr>
        <w:t xml:space="preserve">perception </w:t>
      </w:r>
      <w:commentRangeEnd w:id="7"/>
      <w:r w:rsidR="006365AC">
        <w:rPr>
          <w:rStyle w:val="CommentReference"/>
        </w:rPr>
        <w:commentReference w:id="7"/>
      </w:r>
      <w:r>
        <w:rPr>
          <w:rFonts w:ascii="Times New Roman" w:hAnsi="Times New Roman" w:cs="Times New Roman"/>
          <w:sz w:val="24"/>
          <w:szCs w:val="24"/>
        </w:rPr>
        <w:t>is often demonstrated in CRCD research, as s</w:t>
      </w:r>
      <w:r w:rsidRPr="0087695E">
        <w:rPr>
          <w:rFonts w:ascii="Times New Roman" w:hAnsi="Times New Roman" w:cs="Times New Roman"/>
          <w:sz w:val="24"/>
          <w:szCs w:val="24"/>
        </w:rPr>
        <w:t>elf-report CRC</w:t>
      </w:r>
      <w:r>
        <w:rPr>
          <w:rFonts w:ascii="Times New Roman" w:hAnsi="Times New Roman" w:cs="Times New Roman"/>
          <w:sz w:val="24"/>
          <w:szCs w:val="24"/>
        </w:rPr>
        <w:t>D</w:t>
      </w:r>
      <w:r w:rsidRPr="0087695E">
        <w:rPr>
          <w:rFonts w:ascii="Times New Roman" w:hAnsi="Times New Roman" w:cs="Times New Roman"/>
          <w:sz w:val="24"/>
          <w:szCs w:val="24"/>
        </w:rPr>
        <w:t xml:space="preserve"> ratings often rise after cancer survivors return to normal school or work, even though there is little theoretical rationale or evidence to </w:t>
      </w:r>
      <w:r w:rsidRPr="0087695E">
        <w:rPr>
          <w:rFonts w:ascii="Times New Roman" w:hAnsi="Times New Roman" w:cs="Times New Roman"/>
          <w:sz w:val="24"/>
          <w:szCs w:val="24"/>
        </w:rPr>
        <w:lastRenderedPageBreak/>
        <w:t>suggest that symptoms would get worse after survivors are healthier (Von Ah et al., 2018).</w:t>
      </w:r>
      <w:r>
        <w:rPr>
          <w:rFonts w:ascii="Times New Roman" w:hAnsi="Times New Roman" w:cs="Times New Roman"/>
          <w:sz w:val="24"/>
          <w:szCs w:val="24"/>
        </w:rPr>
        <w:t xml:space="preserve"> In 2011, the International Cognition and Cancer Task Force (the organization created to centralize and direct CRCD research) released their recommendations for CRCD assessment, and discouraged the use of self-report measures, due to their lack of validation. Instead, the task force recommended researchers rely on objective measures (</w:t>
      </w:r>
      <w:proofErr w:type="spellStart"/>
      <w:r>
        <w:rPr>
          <w:rFonts w:ascii="Times New Roman" w:hAnsi="Times New Roman" w:cs="Times New Roman"/>
          <w:sz w:val="24"/>
          <w:szCs w:val="24"/>
        </w:rPr>
        <w:t>Wefel</w:t>
      </w:r>
      <w:proofErr w:type="spellEnd"/>
      <w:r>
        <w:rPr>
          <w:rFonts w:ascii="Times New Roman" w:hAnsi="Times New Roman" w:cs="Times New Roman"/>
          <w:sz w:val="24"/>
          <w:szCs w:val="24"/>
        </w:rPr>
        <w:t xml:space="preserve"> et al., 2011). </w:t>
      </w:r>
    </w:p>
    <w:p w14:paraId="38012AF2"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Despite the International Cognition and Cancer Task Force’s endorsement of objective measures for CRCD, there are many issues in this sector as well. The </w:t>
      </w:r>
      <w:r w:rsidRPr="009925E6">
        <w:rPr>
          <w:rFonts w:ascii="Times New Roman" w:hAnsi="Times New Roman" w:cs="Times New Roman"/>
          <w:sz w:val="24"/>
          <w:szCs w:val="24"/>
        </w:rPr>
        <w:t>authors promoted the use of the Hopkins Verbal Learning Test-Revised to assess learning and memory, the Controlled Oral Word Association to evaluate speeded lexical fluency and executive function, and the Trail Making Test to measure psychomotor speed and executive function (</w:t>
      </w:r>
      <w:proofErr w:type="spellStart"/>
      <w:r w:rsidRPr="009925E6">
        <w:rPr>
          <w:rFonts w:ascii="Times New Roman" w:hAnsi="Times New Roman" w:cs="Times New Roman"/>
          <w:sz w:val="24"/>
          <w:szCs w:val="24"/>
        </w:rPr>
        <w:t>Wefel</w:t>
      </w:r>
      <w:proofErr w:type="spellEnd"/>
      <w:r w:rsidRPr="009925E6">
        <w:rPr>
          <w:rFonts w:ascii="Times New Roman" w:hAnsi="Times New Roman" w:cs="Times New Roman"/>
          <w:sz w:val="24"/>
          <w:szCs w:val="24"/>
        </w:rPr>
        <w:t xml:space="preserve"> et al., 2011).  Notably, </w:t>
      </w:r>
      <w:proofErr w:type="spellStart"/>
      <w:r w:rsidRPr="009925E6">
        <w:rPr>
          <w:rFonts w:ascii="Times New Roman" w:hAnsi="Times New Roman" w:cs="Times New Roman"/>
          <w:sz w:val="24"/>
          <w:szCs w:val="24"/>
        </w:rPr>
        <w:t>Wefel</w:t>
      </w:r>
      <w:proofErr w:type="spellEnd"/>
      <w:r w:rsidRPr="009925E6">
        <w:rPr>
          <w:rFonts w:ascii="Times New Roman" w:hAnsi="Times New Roman" w:cs="Times New Roman"/>
          <w:sz w:val="24"/>
          <w:szCs w:val="24"/>
        </w:rPr>
        <w:t xml:space="preserve"> et al. (2011) acknowledged that other assessments (such as the Brief Test of Attention and WAIS-III Letter Number Sequencing) had been discussed, but did not meet their requirements,</w:t>
      </w:r>
      <w:r>
        <w:rPr>
          <w:rFonts w:ascii="Times New Roman" w:hAnsi="Times New Roman" w:cs="Times New Roman"/>
          <w:sz w:val="24"/>
          <w:szCs w:val="24"/>
        </w:rPr>
        <w:t xml:space="preserve"> resulting in them opening the door for</w:t>
      </w:r>
      <w:r w:rsidRPr="009925E6">
        <w:rPr>
          <w:rFonts w:ascii="Times New Roman" w:hAnsi="Times New Roman" w:cs="Times New Roman"/>
          <w:sz w:val="24"/>
          <w:szCs w:val="24"/>
        </w:rPr>
        <w:t xml:space="preserve"> researchers to select their own measures for working memory and attention.</w:t>
      </w:r>
      <w:r>
        <w:rPr>
          <w:rFonts w:ascii="Times New Roman" w:hAnsi="Times New Roman" w:cs="Times New Roman"/>
          <w:sz w:val="24"/>
          <w:szCs w:val="24"/>
        </w:rPr>
        <w:t xml:space="preserve"> This open door may actually be a piece of the problem. Across the 32 articles reviewed for this project that included the tool used, 61 different assessments were utilized, all claiming to measure CRCD (see Appendix A). </w:t>
      </w:r>
      <w:r w:rsidRPr="006216E3">
        <w:rPr>
          <w:rFonts w:ascii="Times New Roman" w:hAnsi="Times New Roman" w:cs="Times New Roman"/>
          <w:sz w:val="24"/>
          <w:szCs w:val="24"/>
        </w:rPr>
        <w:t>While this list of measurements is quite expansive, covering a wide array of domains, not all the assessments have illustrated significant differences in cognitive impairment for cancer patients. Whether the lack of significant differences in some of these studies is because there is no impairment to be found or if it was not an assessment well-tailored to CRC</w:t>
      </w:r>
      <w:r>
        <w:rPr>
          <w:rFonts w:ascii="Times New Roman" w:hAnsi="Times New Roman" w:cs="Times New Roman"/>
          <w:sz w:val="24"/>
          <w:szCs w:val="24"/>
        </w:rPr>
        <w:t>D</w:t>
      </w:r>
      <w:r w:rsidRPr="006216E3">
        <w:rPr>
          <w:rFonts w:ascii="Times New Roman" w:hAnsi="Times New Roman" w:cs="Times New Roman"/>
          <w:sz w:val="24"/>
          <w:szCs w:val="24"/>
        </w:rPr>
        <w:t xml:space="preserve"> is difficult to say, as these assessments are rarely used multiple times.</w:t>
      </w:r>
    </w:p>
    <w:p w14:paraId="1FD959D6"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history of assessment difficulty highlights the need to reconsider the tools we are using when trying to understand what causes CRCD. Just like with gardening, the tool we use </w:t>
      </w:r>
      <w:r>
        <w:rPr>
          <w:rFonts w:ascii="Times New Roman" w:hAnsi="Times New Roman" w:cs="Times New Roman"/>
          <w:sz w:val="24"/>
          <w:szCs w:val="24"/>
        </w:rPr>
        <w:lastRenderedPageBreak/>
        <w:t>will impact the fruits of our labor. Imagine two farmers: one plows his field with a tractor, the other works his field with a spade. Working with a tractor is undeniably faster, but the farmer will not directly observe every plant, and the health of the plants will only be measured by the field’s overall production. Working with a spade is substantially more time consuming, but allows a farmer to collect more data per plant, such as height, number of leaves, and production rate. Both approaches will provide a crop, and there will be scenarios where each tool will better serve the farmer. If, for example, a farmer wants to understand what helps or hinders plant health, using a spade will allow the farmer to collect more data on each plant, and better understand what drives changes in plant growth. Applying this framework back to CRCD, is it possible that we have been using the proverbial tractor, when we could be better served with a spade? Could shifting to a tool that allows us to account for more information about each individual improve our understanding of what drives cognition changes? The goal of this project is to assess how selecting a more specific technique will allow us to measure changes in cognition, so we can build on our understanding of what causes CRCD.</w:t>
      </w:r>
    </w:p>
    <w:p w14:paraId="70582B00" w14:textId="77777777" w:rsidR="007439EA" w:rsidRPr="006216E3" w:rsidRDefault="007439EA" w:rsidP="007439EA">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t>Contributing Factors</w:t>
      </w:r>
    </w:p>
    <w:p w14:paraId="01768B0D" w14:textId="77777777" w:rsidR="007439EA" w:rsidRPr="006216E3"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previously stated, o</w:t>
      </w:r>
      <w:r w:rsidRPr="006216E3">
        <w:rPr>
          <w:rFonts w:ascii="Times New Roman" w:hAnsi="Times New Roman" w:cs="Times New Roman"/>
          <w:sz w:val="24"/>
          <w:szCs w:val="24"/>
        </w:rPr>
        <w:t>ne of the difficulties slowing progress in determining the underlying cause of CRC</w:t>
      </w:r>
      <w:r>
        <w:rPr>
          <w:rFonts w:ascii="Times New Roman" w:hAnsi="Times New Roman" w:cs="Times New Roman"/>
          <w:sz w:val="24"/>
          <w:szCs w:val="24"/>
        </w:rPr>
        <w:t>D</w:t>
      </w:r>
      <w:r w:rsidRPr="006216E3">
        <w:rPr>
          <w:rFonts w:ascii="Times New Roman" w:hAnsi="Times New Roman" w:cs="Times New Roman"/>
          <w:sz w:val="24"/>
          <w:szCs w:val="24"/>
        </w:rPr>
        <w:t xml:space="preserve"> is the vast array of factors contributing to this form of dysfunction. The list of postulated CRC</w:t>
      </w:r>
      <w:r>
        <w:rPr>
          <w:rFonts w:ascii="Times New Roman" w:hAnsi="Times New Roman" w:cs="Times New Roman"/>
          <w:sz w:val="24"/>
          <w:szCs w:val="24"/>
        </w:rPr>
        <w:t>D</w:t>
      </w:r>
      <w:r w:rsidRPr="006216E3">
        <w:rPr>
          <w:rFonts w:ascii="Times New Roman" w:hAnsi="Times New Roman" w:cs="Times New Roman"/>
          <w:sz w:val="24"/>
          <w:szCs w:val="24"/>
        </w:rPr>
        <w:t xml:space="preserve"> contributors includes the cancer treatment, the cancer itself, genetic susceptibility, traits of the patient, and mental health factors. While these components do not exist in a vacuum and </w:t>
      </w:r>
      <w:r>
        <w:rPr>
          <w:rFonts w:ascii="Times New Roman" w:hAnsi="Times New Roman" w:cs="Times New Roman"/>
          <w:sz w:val="24"/>
          <w:szCs w:val="24"/>
        </w:rPr>
        <w:t>certainly</w:t>
      </w:r>
      <w:r w:rsidRPr="006216E3">
        <w:rPr>
          <w:rFonts w:ascii="Times New Roman" w:hAnsi="Times New Roman" w:cs="Times New Roman"/>
          <w:sz w:val="24"/>
          <w:szCs w:val="24"/>
        </w:rPr>
        <w:t xml:space="preserve"> interact, separately assessing how each factor contributes to cognitive dysfunction can elucidate the complexities of CRC</w:t>
      </w:r>
      <w:r>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3BC12280" w14:textId="77777777" w:rsidR="007439EA" w:rsidRPr="007047AD" w:rsidRDefault="007439EA" w:rsidP="007439EA">
      <w:pPr>
        <w:spacing w:after="0" w:line="480" w:lineRule="auto"/>
        <w:rPr>
          <w:rFonts w:ascii="Times New Roman" w:eastAsia="Times New Roman" w:hAnsi="Times New Roman" w:cs="Times New Roman"/>
          <w:b/>
          <w:i/>
          <w:iCs/>
          <w:kern w:val="0"/>
          <w:sz w:val="24"/>
          <w:szCs w:val="24"/>
          <w:lang w:val="en"/>
          <w14:ligatures w14:val="none"/>
        </w:rPr>
      </w:pPr>
      <w:r>
        <w:rPr>
          <w:rFonts w:ascii="Times New Roman" w:eastAsia="Times New Roman" w:hAnsi="Times New Roman" w:cs="Times New Roman"/>
          <w:b/>
          <w:i/>
          <w:iCs/>
          <w:kern w:val="0"/>
          <w:sz w:val="24"/>
          <w:szCs w:val="24"/>
          <w:lang w:val="en"/>
          <w14:ligatures w14:val="none"/>
        </w:rPr>
        <w:t>The Damage of Cancer Treatment</w:t>
      </w:r>
    </w:p>
    <w:p w14:paraId="7B556BDA"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lastRenderedPageBreak/>
        <w:t>The direct neurotoxicity of cancer treatment has continued to be considered a major contributor to CRC</w:t>
      </w:r>
      <w:r>
        <w:rPr>
          <w:rFonts w:ascii="Times New Roman" w:hAnsi="Times New Roman" w:cs="Times New Roman"/>
          <w:sz w:val="24"/>
          <w:szCs w:val="24"/>
        </w:rPr>
        <w:t>D</w:t>
      </w:r>
      <w:r w:rsidRPr="006216E3">
        <w:rPr>
          <w:rFonts w:ascii="Times New Roman" w:hAnsi="Times New Roman" w:cs="Times New Roman"/>
          <w:sz w:val="24"/>
          <w:szCs w:val="24"/>
        </w:rPr>
        <w:t>, with the potential routes to direct brain damage representing a large portion of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As an immune-privileged site, the brain is heavily dependent on the tightly packed endothelial cells that make up the blood-brain barrier (BBB) to prevent the sensitive tissue from exposure to any toxic substances in the bloodstream (Russo &amp; </w:t>
      </w:r>
      <w:proofErr w:type="spellStart"/>
      <w:r w:rsidRPr="006216E3">
        <w:rPr>
          <w:rFonts w:ascii="Times New Roman" w:hAnsi="Times New Roman" w:cs="Times New Roman"/>
          <w:sz w:val="24"/>
          <w:szCs w:val="24"/>
        </w:rPr>
        <w:t>McGavern</w:t>
      </w:r>
      <w:proofErr w:type="spellEnd"/>
      <w:r w:rsidRPr="006216E3">
        <w:rPr>
          <w:rFonts w:ascii="Times New Roman" w:hAnsi="Times New Roman" w:cs="Times New Roman"/>
          <w:sz w:val="24"/>
          <w:szCs w:val="24"/>
        </w:rPr>
        <w:t xml:space="preserve">, 2015). While the BBB can block substances with a molecular weight of at least 500 </w:t>
      </w:r>
      <w:proofErr w:type="spellStart"/>
      <w:r w:rsidRPr="006216E3">
        <w:rPr>
          <w:rFonts w:ascii="Times New Roman" w:hAnsi="Times New Roman" w:cs="Times New Roman"/>
          <w:sz w:val="24"/>
          <w:szCs w:val="24"/>
        </w:rPr>
        <w:t>daltons</w:t>
      </w:r>
      <w:proofErr w:type="spellEnd"/>
      <w:r w:rsidRPr="006216E3">
        <w:rPr>
          <w:rFonts w:ascii="Times New Roman" w:hAnsi="Times New Roman" w:cs="Times New Roman"/>
          <w:sz w:val="24"/>
          <w:szCs w:val="24"/>
        </w:rPr>
        <w:t>, smaller molecules can slip past (</w:t>
      </w:r>
      <w:r>
        <w:rPr>
          <w:rFonts w:ascii="Times New Roman" w:hAnsi="Times New Roman" w:cs="Times New Roman"/>
          <w:sz w:val="24"/>
          <w:szCs w:val="24"/>
        </w:rPr>
        <w:t>Wu</w:t>
      </w:r>
      <w:r w:rsidRPr="006216E3">
        <w:rPr>
          <w:rFonts w:ascii="Times New Roman" w:hAnsi="Times New Roman" w:cs="Times New Roman"/>
          <w:sz w:val="24"/>
          <w:szCs w:val="24"/>
        </w:rPr>
        <w:t xml:space="preserve"> et al., 20</w:t>
      </w:r>
      <w:r>
        <w:rPr>
          <w:rFonts w:ascii="Times New Roman" w:hAnsi="Times New Roman" w:cs="Times New Roman"/>
          <w:sz w:val="24"/>
          <w:szCs w:val="24"/>
        </w:rPr>
        <w:t>19</w:t>
      </w:r>
      <w:r w:rsidRPr="006216E3">
        <w:rPr>
          <w:rFonts w:ascii="Times New Roman" w:hAnsi="Times New Roman" w:cs="Times New Roman"/>
          <w:sz w:val="24"/>
          <w:szCs w:val="24"/>
        </w:rPr>
        <w:t xml:space="preserve">). In addition, chemotherapeutic agents can damage the BBB, compromising the junctions and allowing neurotoxic agents to pass through and damage the cerebral parenchyma. </w:t>
      </w:r>
      <w:proofErr w:type="spellStart"/>
      <w:r w:rsidRPr="006216E3">
        <w:rPr>
          <w:rFonts w:ascii="Times New Roman" w:hAnsi="Times New Roman" w:cs="Times New Roman"/>
          <w:sz w:val="24"/>
          <w:szCs w:val="24"/>
        </w:rPr>
        <w:t>Wardill</w:t>
      </w:r>
      <w:proofErr w:type="spellEnd"/>
      <w:r w:rsidRPr="006216E3">
        <w:rPr>
          <w:rFonts w:ascii="Times New Roman" w:hAnsi="Times New Roman" w:cs="Times New Roman"/>
          <w:sz w:val="24"/>
          <w:szCs w:val="24"/>
        </w:rPr>
        <w:t xml:space="preserve"> et al. (2016) reported that after intravenous injection, the chemotherapy agents bis-chloroethyl nitrosourea (BCNU), paclitaxel, and 5-fluorouracil were detected within the cerebral parenchyma of rodents and primates, illustrating the susceptibility of the BBB, and the potential for direct neurotoxic effects. Additionally, chemotherapeutic and radiation agents can be extremely damaging to DNA. Ren et al. (2019) reported that in “80% of human cancers, the immortal phenotype of cancer cells is due to an increase in telomerase activity,” so many cancer treatments are designed to target this telomere-shortening enzyme (p. 1090). Unfortunately, these treatments cannot differentiate between a tumor cell and a healthy cell, leading to dysregulated telomere shortening in numerous cells (Ren et al., 2019). This damage to DNA then leads to apoptosis and cell death, even within the central nervous system (Ren et al., 2019). This neuronal death is reflected in structural changes, as magnetic resonance imaging (MRI) studies frequently report reduced volume in the hippocampus, an area crucial to learning and memory (Orchard et al., 2017). In a functional MRI (fMRI) study with oncology patients, Wang et al. (2016) found significantly reduced activation in the right dorsolateral prefrontal cortex during an n-back assessment for working memory, as </w:t>
      </w:r>
      <w:r w:rsidRPr="006216E3">
        <w:rPr>
          <w:rFonts w:ascii="Times New Roman" w:hAnsi="Times New Roman" w:cs="Times New Roman"/>
          <w:sz w:val="24"/>
          <w:szCs w:val="24"/>
        </w:rPr>
        <w:lastRenderedPageBreak/>
        <w:t>compared to healthy controls. The authors also reported hypoactivation in the left hippocampus during a visual recognition task, building evidence that structural damage to areas related to memory could be contributing to CRC</w:t>
      </w:r>
      <w:r>
        <w:rPr>
          <w:rFonts w:ascii="Times New Roman" w:hAnsi="Times New Roman" w:cs="Times New Roman"/>
          <w:sz w:val="24"/>
          <w:szCs w:val="24"/>
        </w:rPr>
        <w:t>D</w:t>
      </w:r>
      <w:r w:rsidRPr="006216E3">
        <w:rPr>
          <w:rFonts w:ascii="Times New Roman" w:hAnsi="Times New Roman" w:cs="Times New Roman"/>
          <w:sz w:val="24"/>
          <w:szCs w:val="24"/>
        </w:rPr>
        <w:t xml:space="preserve"> (Wang et al., 2016). It is important to note, however, that the self-report measures they utilized (including FACT-Cog) were not significantly correlated with the neuroimaging results, illustrating the difficulties in CRC</w:t>
      </w:r>
      <w:r>
        <w:rPr>
          <w:rFonts w:ascii="Times New Roman" w:hAnsi="Times New Roman" w:cs="Times New Roman"/>
          <w:sz w:val="24"/>
          <w:szCs w:val="24"/>
        </w:rPr>
        <w:t>D</w:t>
      </w:r>
      <w:r w:rsidRPr="006216E3">
        <w:rPr>
          <w:rFonts w:ascii="Times New Roman" w:hAnsi="Times New Roman" w:cs="Times New Roman"/>
          <w:sz w:val="24"/>
          <w:szCs w:val="24"/>
        </w:rPr>
        <w:t xml:space="preserve"> measurement.</w:t>
      </w:r>
    </w:p>
    <w:p w14:paraId="17179052" w14:textId="7777777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 xml:space="preserve">In addition to directly damaging neural tissue, cancer treatments may also hinder the brain’s ability to restore itself by impairing neurogenesis. Though most neurons are non-dividing (in the adult brain), three special regions, the </w:t>
      </w:r>
      <w:proofErr w:type="spellStart"/>
      <w:r w:rsidRPr="006216E3">
        <w:rPr>
          <w:rFonts w:ascii="Times New Roman" w:hAnsi="Times New Roman" w:cs="Times New Roman"/>
          <w:sz w:val="24"/>
          <w:szCs w:val="24"/>
        </w:rPr>
        <w:t>subgranular</w:t>
      </w:r>
      <w:proofErr w:type="spellEnd"/>
      <w:r w:rsidRPr="006216E3">
        <w:rPr>
          <w:rFonts w:ascii="Times New Roman" w:hAnsi="Times New Roman" w:cs="Times New Roman"/>
          <w:sz w:val="24"/>
          <w:szCs w:val="24"/>
        </w:rPr>
        <w:t xml:space="preserve"> zone of the dentate gyrus of the hippocampus (the most important of the three), the stratum, and the </w:t>
      </w:r>
      <w:proofErr w:type="spellStart"/>
      <w:r w:rsidRPr="006216E3">
        <w:rPr>
          <w:rFonts w:ascii="Times New Roman" w:hAnsi="Times New Roman" w:cs="Times New Roman"/>
          <w:sz w:val="24"/>
          <w:szCs w:val="24"/>
        </w:rPr>
        <w:t>subventricle</w:t>
      </w:r>
      <w:proofErr w:type="spellEnd"/>
      <w:r w:rsidRPr="006216E3">
        <w:rPr>
          <w:rFonts w:ascii="Times New Roman" w:hAnsi="Times New Roman" w:cs="Times New Roman"/>
          <w:sz w:val="24"/>
          <w:szCs w:val="24"/>
        </w:rPr>
        <w:t xml:space="preserve"> zone of the lateral ventricles, exhibit neurogenesis, providing new neurons and supporting cells to recover from regular damage (Nguyen &amp; Ehrlich, 2020). Thus, as cancer treatments are connected with hippocampal degradation, there is a possibility that neurogenesis is also impacted. Gibson and Monje (2021) acknowledged that impaired hippocampal neurogenesis has become a controversial potential cause of CRC</w:t>
      </w:r>
      <w:r>
        <w:rPr>
          <w:rFonts w:ascii="Times New Roman" w:hAnsi="Times New Roman" w:cs="Times New Roman"/>
          <w:sz w:val="24"/>
          <w:szCs w:val="24"/>
        </w:rPr>
        <w:t>D</w:t>
      </w:r>
      <w:r w:rsidRPr="006216E3">
        <w:rPr>
          <w:rFonts w:ascii="Times New Roman" w:hAnsi="Times New Roman" w:cs="Times New Roman"/>
          <w:sz w:val="24"/>
          <w:szCs w:val="24"/>
        </w:rPr>
        <w:t xml:space="preserve">, as a baseline level of healthy neurogenesis has not been established. While the exact mechanisms and thresholds have yet to be determined, Nguyen &amp; Ehrlich (2020) reported that a variety of common chemotherapy agents, including doxorubicin, paclitaxel, and cisplatin, were correlated with memory impairment and reductions in neurogenesis protein markers, such as </w:t>
      </w:r>
      <w:proofErr w:type="spellStart"/>
      <w:r w:rsidRPr="006216E3">
        <w:rPr>
          <w:rFonts w:ascii="Times New Roman" w:hAnsi="Times New Roman" w:cs="Times New Roman"/>
          <w:sz w:val="24"/>
          <w:szCs w:val="24"/>
        </w:rPr>
        <w:t>BrdU</w:t>
      </w:r>
      <w:proofErr w:type="spellEnd"/>
      <w:r w:rsidRPr="006216E3">
        <w:rPr>
          <w:rFonts w:ascii="Times New Roman" w:hAnsi="Times New Roman" w:cs="Times New Roman"/>
          <w:sz w:val="24"/>
          <w:szCs w:val="24"/>
        </w:rPr>
        <w:t xml:space="preserve"> and doublecortin. Similar results have been seen with reductions of brain-derived neurotrophic factor (BDNF), a growth factor that promotes neurogenesis, after treatment administration (Nguyen &amp; Ehrlich, 2020; Yap et al., 2021). Future research may be able to delineate how cancer treatments can inhibit neurogenesis, prevent neuronal recovery, and impact CRC</w:t>
      </w:r>
      <w:r>
        <w:rPr>
          <w:rFonts w:ascii="Times New Roman" w:hAnsi="Times New Roman" w:cs="Times New Roman"/>
          <w:sz w:val="24"/>
          <w:szCs w:val="24"/>
        </w:rPr>
        <w:t>D</w:t>
      </w:r>
      <w:r w:rsidRPr="006216E3">
        <w:rPr>
          <w:rFonts w:ascii="Times New Roman" w:hAnsi="Times New Roman" w:cs="Times New Roman"/>
          <w:sz w:val="24"/>
          <w:szCs w:val="24"/>
        </w:rPr>
        <w:t>.</w:t>
      </w:r>
    </w:p>
    <w:p w14:paraId="7E0852A8" w14:textId="7777777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t>A third route between cancer treatment and CRC</w:t>
      </w:r>
      <w:r>
        <w:rPr>
          <w:rFonts w:ascii="Times New Roman" w:hAnsi="Times New Roman" w:cs="Times New Roman"/>
          <w:sz w:val="24"/>
          <w:szCs w:val="24"/>
        </w:rPr>
        <w:t>D</w:t>
      </w:r>
      <w:r w:rsidRPr="006216E3">
        <w:rPr>
          <w:rFonts w:ascii="Times New Roman" w:hAnsi="Times New Roman" w:cs="Times New Roman"/>
          <w:sz w:val="24"/>
          <w:szCs w:val="24"/>
        </w:rPr>
        <w:t xml:space="preserve"> is the altering of the communication system in the brain. Gibson and Monje (2021) reported that cranial irradiation in rodents led to reductions in the length, density, and branching of hippocampal dendrites, and overall reductions in the number of spines. Nguyen and Ehrlich (2020) reported similar dendritic pruning in the cingulate after the administration of doxorubicin, fluorouracil, and cisplatin. On the other side of the synaptic cleft, neurotransmitters can be impacted as well. In a study on brain slices from mice treated with the chemotherapeutic agent carboplatin, Kaplan et al. (2016) reported that the uptake of both serotonin and dopamine was diminished, despite the lack of changes in reserve pool content, indicating that these neurotransmitters were not being released efficiently. In a third blow to transmission, treatments can also impact myelin plasticity, and hamper the maintenance of long-term potentiation (</w:t>
      </w:r>
      <w:proofErr w:type="spellStart"/>
      <w:r w:rsidRPr="006216E3">
        <w:rPr>
          <w:rFonts w:ascii="Times New Roman" w:hAnsi="Times New Roman" w:cs="Times New Roman"/>
          <w:sz w:val="24"/>
          <w:szCs w:val="24"/>
        </w:rPr>
        <w:t>Mounier</w:t>
      </w:r>
      <w:proofErr w:type="spellEnd"/>
      <w:r w:rsidRPr="006216E3">
        <w:rPr>
          <w:rFonts w:ascii="Times New Roman" w:hAnsi="Times New Roman" w:cs="Times New Roman"/>
          <w:sz w:val="24"/>
          <w:szCs w:val="24"/>
        </w:rPr>
        <w:t xml:space="preserve"> et al., 2020). Through the use of transmission electron microscopy, Geraghty et al. (2019) demonstrated a thinner myelin sheath in mice exposed to methotrexate chemotherapy than in healthy controls. In combination, chemotherapy can limit a neuron’s ability to send, carry, and receive a message, severely impacting cognition. In their study with mice trained to complete a 5-choice reaction time task, Huo et al. (2018) found that administration of cisplatin resulted in a reduction of synaptic integrity markers and an omission-related change in the percentage of correct responses. The authors proposed that by altering neurotransmission, chemotherapy can cause attention impairments, one of the key components of CRC</w:t>
      </w:r>
      <w:r>
        <w:rPr>
          <w:rFonts w:ascii="Times New Roman" w:hAnsi="Times New Roman" w:cs="Times New Roman"/>
          <w:sz w:val="24"/>
          <w:szCs w:val="24"/>
        </w:rPr>
        <w:t>D</w:t>
      </w:r>
      <w:r w:rsidRPr="006216E3">
        <w:rPr>
          <w:rFonts w:ascii="Times New Roman" w:hAnsi="Times New Roman" w:cs="Times New Roman"/>
          <w:sz w:val="24"/>
          <w:szCs w:val="24"/>
        </w:rPr>
        <w:t xml:space="preserve">. While the heavy reliance on dissection techniques for this potential avenue presents a difficulty for </w:t>
      </w:r>
      <w:r>
        <w:rPr>
          <w:rFonts w:ascii="Times New Roman" w:hAnsi="Times New Roman" w:cs="Times New Roman"/>
          <w:sz w:val="24"/>
          <w:szCs w:val="24"/>
        </w:rPr>
        <w:t xml:space="preserve">replication with </w:t>
      </w:r>
      <w:r w:rsidRPr="006216E3">
        <w:rPr>
          <w:rFonts w:ascii="Times New Roman" w:hAnsi="Times New Roman" w:cs="Times New Roman"/>
          <w:sz w:val="24"/>
          <w:szCs w:val="24"/>
        </w:rPr>
        <w:t>human studies, the results from animal models raise the possibility that treatment-driven changes to neurotransmission may impact CRC</w:t>
      </w:r>
      <w:r>
        <w:rPr>
          <w:rFonts w:ascii="Times New Roman" w:hAnsi="Times New Roman" w:cs="Times New Roman"/>
          <w:sz w:val="24"/>
          <w:szCs w:val="24"/>
        </w:rPr>
        <w:t>D</w:t>
      </w:r>
      <w:r w:rsidRPr="006216E3">
        <w:rPr>
          <w:rFonts w:ascii="Times New Roman" w:hAnsi="Times New Roman" w:cs="Times New Roman"/>
          <w:sz w:val="24"/>
          <w:szCs w:val="24"/>
        </w:rPr>
        <w:t xml:space="preserve"> in humans.</w:t>
      </w:r>
    </w:p>
    <w:p w14:paraId="2057F211"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Treatment Regimen</w:t>
      </w:r>
    </w:p>
    <w:p w14:paraId="68EE338A"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lastRenderedPageBreak/>
        <w:t xml:space="preserve">There is an incredibly wide variety of chemotherapeutic agents, all designed to target different components of cancer cells, opening the possibility </w:t>
      </w:r>
      <w:r>
        <w:rPr>
          <w:rFonts w:ascii="Times New Roman" w:hAnsi="Times New Roman" w:cs="Times New Roman"/>
          <w:sz w:val="24"/>
          <w:szCs w:val="24"/>
        </w:rPr>
        <w:t>for</w:t>
      </w:r>
      <w:r w:rsidRPr="006216E3">
        <w:rPr>
          <w:rFonts w:ascii="Times New Roman" w:hAnsi="Times New Roman" w:cs="Times New Roman"/>
          <w:sz w:val="24"/>
          <w:szCs w:val="24"/>
        </w:rPr>
        <w:t xml:space="preserve"> different impacts on cognition. </w:t>
      </w:r>
      <w:proofErr w:type="spellStart"/>
      <w:r w:rsidRPr="006216E3">
        <w:rPr>
          <w:rFonts w:ascii="Times New Roman" w:hAnsi="Times New Roman" w:cs="Times New Roman"/>
          <w:sz w:val="24"/>
          <w:szCs w:val="24"/>
        </w:rPr>
        <w:t>Mounier</w:t>
      </w:r>
      <w:proofErr w:type="spellEnd"/>
      <w:r w:rsidRPr="006216E3">
        <w:rPr>
          <w:rFonts w:ascii="Times New Roman" w:hAnsi="Times New Roman" w:cs="Times New Roman"/>
          <w:sz w:val="24"/>
          <w:szCs w:val="24"/>
        </w:rPr>
        <w:t xml:space="preserve"> et al. (2020) conducted a review on the types of chemotherapies and presented links to the associated cognitive impairments. Hormone therapies, such as tamoxifen, stop or alter the hormones central to certain cancers, such as breast, prostate, or endometrial cancer. </w:t>
      </w:r>
      <w:proofErr w:type="spellStart"/>
      <w:r w:rsidRPr="006216E3">
        <w:rPr>
          <w:rFonts w:ascii="Times New Roman" w:hAnsi="Times New Roman" w:cs="Times New Roman"/>
          <w:sz w:val="24"/>
          <w:szCs w:val="24"/>
        </w:rPr>
        <w:t>Mounier</w:t>
      </w:r>
      <w:proofErr w:type="spellEnd"/>
      <w:r w:rsidRPr="006216E3">
        <w:rPr>
          <w:rFonts w:ascii="Times New Roman" w:hAnsi="Times New Roman" w:cs="Times New Roman"/>
          <w:sz w:val="24"/>
          <w:szCs w:val="24"/>
        </w:rPr>
        <w:t xml:space="preserve"> et al. (2020) reported that tamoxifen was related to impaired retrieval functions in mice and impaired </w:t>
      </w:r>
      <w:commentRangeStart w:id="8"/>
      <w:r w:rsidRPr="006216E3">
        <w:rPr>
          <w:rFonts w:ascii="Times New Roman" w:hAnsi="Times New Roman" w:cs="Times New Roman"/>
          <w:sz w:val="24"/>
          <w:szCs w:val="24"/>
        </w:rPr>
        <w:t>verbal fluency, memory, processing speed, and visuospatial functioning in humans</w:t>
      </w:r>
      <w:commentRangeEnd w:id="8"/>
      <w:r w:rsidR="008049B1">
        <w:rPr>
          <w:rStyle w:val="CommentReference"/>
        </w:rPr>
        <w:commentReference w:id="8"/>
      </w:r>
      <w:r w:rsidRPr="006216E3">
        <w:rPr>
          <w:rFonts w:ascii="Times New Roman" w:hAnsi="Times New Roman" w:cs="Times New Roman"/>
          <w:sz w:val="24"/>
          <w:szCs w:val="24"/>
        </w:rPr>
        <w:t xml:space="preserve">. A second class of chemotherapy drugs, </w:t>
      </w:r>
      <w:proofErr w:type="spellStart"/>
      <w:r w:rsidRPr="006216E3">
        <w:rPr>
          <w:rFonts w:ascii="Times New Roman" w:hAnsi="Times New Roman" w:cs="Times New Roman"/>
          <w:sz w:val="24"/>
          <w:szCs w:val="24"/>
        </w:rPr>
        <w:t>antimicrotubule</w:t>
      </w:r>
      <w:proofErr w:type="spellEnd"/>
      <w:r w:rsidRPr="006216E3">
        <w:rPr>
          <w:rFonts w:ascii="Times New Roman" w:hAnsi="Times New Roman" w:cs="Times New Roman"/>
          <w:sz w:val="24"/>
          <w:szCs w:val="24"/>
        </w:rPr>
        <w:t xml:space="preserve"> agents, keep the cytoskeleton of the cell in one shape, preventing mitosis and proliferation. These drugs, including paclitaxel and docetaxel, have been a source of debate in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as cognitive deficits are not always present (</w:t>
      </w:r>
      <w:proofErr w:type="spellStart"/>
      <w:r w:rsidRPr="006216E3">
        <w:rPr>
          <w:rFonts w:ascii="Times New Roman" w:hAnsi="Times New Roman" w:cs="Times New Roman"/>
          <w:sz w:val="24"/>
          <w:szCs w:val="24"/>
        </w:rPr>
        <w:t>Mounier</w:t>
      </w:r>
      <w:proofErr w:type="spellEnd"/>
      <w:r w:rsidRPr="006216E3">
        <w:rPr>
          <w:rFonts w:ascii="Times New Roman" w:hAnsi="Times New Roman" w:cs="Times New Roman"/>
          <w:sz w:val="24"/>
          <w:szCs w:val="24"/>
        </w:rPr>
        <w:t xml:space="preserve"> et al., 2020). In rats and mice, </w:t>
      </w:r>
      <w:proofErr w:type="spellStart"/>
      <w:r w:rsidRPr="006216E3">
        <w:rPr>
          <w:rFonts w:ascii="Times New Roman" w:hAnsi="Times New Roman" w:cs="Times New Roman"/>
          <w:sz w:val="24"/>
          <w:szCs w:val="24"/>
        </w:rPr>
        <w:t>antimicrotubule</w:t>
      </w:r>
      <w:proofErr w:type="spellEnd"/>
      <w:r w:rsidRPr="006216E3">
        <w:rPr>
          <w:rFonts w:ascii="Times New Roman" w:hAnsi="Times New Roman" w:cs="Times New Roman"/>
          <w:sz w:val="24"/>
          <w:szCs w:val="24"/>
        </w:rPr>
        <w:t xml:space="preserve"> agents have been associated with impaired rule learning and object recognition (</w:t>
      </w:r>
      <w:proofErr w:type="spellStart"/>
      <w:r w:rsidRPr="006216E3">
        <w:rPr>
          <w:rFonts w:ascii="Times New Roman" w:hAnsi="Times New Roman" w:cs="Times New Roman"/>
          <w:sz w:val="24"/>
          <w:szCs w:val="24"/>
        </w:rPr>
        <w:t>Mounier</w:t>
      </w:r>
      <w:proofErr w:type="spellEnd"/>
      <w:r w:rsidRPr="006216E3">
        <w:rPr>
          <w:rFonts w:ascii="Times New Roman" w:hAnsi="Times New Roman" w:cs="Times New Roman"/>
          <w:sz w:val="24"/>
          <w:szCs w:val="24"/>
        </w:rPr>
        <w:t xml:space="preserve"> et al., 2020). In human studies, paclitaxel has been related to behavior changes, hallucinations, and confusion (</w:t>
      </w:r>
      <w:proofErr w:type="spellStart"/>
      <w:r w:rsidRPr="006216E3">
        <w:rPr>
          <w:rFonts w:ascii="Times New Roman" w:hAnsi="Times New Roman" w:cs="Times New Roman"/>
          <w:sz w:val="24"/>
          <w:szCs w:val="24"/>
        </w:rPr>
        <w:t>Mounier</w:t>
      </w:r>
      <w:proofErr w:type="spellEnd"/>
      <w:r w:rsidRPr="006216E3">
        <w:rPr>
          <w:rFonts w:ascii="Times New Roman" w:hAnsi="Times New Roman" w:cs="Times New Roman"/>
          <w:sz w:val="24"/>
          <w:szCs w:val="24"/>
        </w:rPr>
        <w:t xml:space="preserve"> et al., 2020). Another class of chemotherapy drugs, alkylating agents, are designed to attach an alkyl group to the guanine base of DNA, keeping the cell from reproducing and leading to apoptotic cell death (</w:t>
      </w:r>
      <w:proofErr w:type="spellStart"/>
      <w:r w:rsidRPr="006216E3">
        <w:rPr>
          <w:rFonts w:ascii="Times New Roman" w:hAnsi="Times New Roman" w:cs="Times New Roman"/>
          <w:sz w:val="24"/>
          <w:szCs w:val="24"/>
        </w:rPr>
        <w:t>Mounier</w:t>
      </w:r>
      <w:proofErr w:type="spellEnd"/>
      <w:r w:rsidRPr="006216E3">
        <w:rPr>
          <w:rFonts w:ascii="Times New Roman" w:hAnsi="Times New Roman" w:cs="Times New Roman"/>
          <w:sz w:val="24"/>
          <w:szCs w:val="24"/>
        </w:rPr>
        <w:t xml:space="preserve"> et al., 2020). This class of agents, including cyclophosphamide, ThioTEPA, and oxaliplatin, was linked to impaired memory retention and novel object recognition in mice (</w:t>
      </w:r>
      <w:proofErr w:type="spellStart"/>
      <w:r w:rsidRPr="006216E3">
        <w:rPr>
          <w:rFonts w:ascii="Times New Roman" w:hAnsi="Times New Roman" w:cs="Times New Roman"/>
          <w:sz w:val="24"/>
          <w:szCs w:val="24"/>
        </w:rPr>
        <w:t>Mounier</w:t>
      </w:r>
      <w:proofErr w:type="spellEnd"/>
      <w:r w:rsidRPr="006216E3">
        <w:rPr>
          <w:rFonts w:ascii="Times New Roman" w:hAnsi="Times New Roman" w:cs="Times New Roman"/>
          <w:sz w:val="24"/>
          <w:szCs w:val="24"/>
        </w:rPr>
        <w:t xml:space="preserve"> et al., 2020). The class of chemotherapy agents known as antimetabolites masquerade as metabolites to trick cancer cells into using the slightly altered version of the DNA-building molecule, preventing any further replication. These drugs, including methotrexate and 5-fluorouracil, were associated with impaired memory (usually spatial memory) and learning in rats (</w:t>
      </w:r>
      <w:proofErr w:type="spellStart"/>
      <w:r w:rsidRPr="006216E3">
        <w:rPr>
          <w:rFonts w:ascii="Times New Roman" w:hAnsi="Times New Roman" w:cs="Times New Roman"/>
          <w:sz w:val="24"/>
          <w:szCs w:val="24"/>
        </w:rPr>
        <w:t>Mounier</w:t>
      </w:r>
      <w:proofErr w:type="spellEnd"/>
      <w:r w:rsidRPr="006216E3">
        <w:rPr>
          <w:rFonts w:ascii="Times New Roman" w:hAnsi="Times New Roman" w:cs="Times New Roman"/>
          <w:sz w:val="24"/>
          <w:szCs w:val="24"/>
        </w:rPr>
        <w:t xml:space="preserve"> et al., 2020). The final class of chemotherapy drugs, the DNA-breaking cytotoxic antibiotics, such as doxorubicin, have been known to impair avoidance conditioning in rats </w:t>
      </w:r>
      <w:r w:rsidRPr="006216E3">
        <w:rPr>
          <w:rFonts w:ascii="Times New Roman" w:hAnsi="Times New Roman" w:cs="Times New Roman"/>
          <w:sz w:val="24"/>
          <w:szCs w:val="24"/>
        </w:rPr>
        <w:lastRenderedPageBreak/>
        <w:t>(</w:t>
      </w:r>
      <w:proofErr w:type="spellStart"/>
      <w:r w:rsidRPr="006216E3">
        <w:rPr>
          <w:rFonts w:ascii="Times New Roman" w:hAnsi="Times New Roman" w:cs="Times New Roman"/>
          <w:sz w:val="24"/>
          <w:szCs w:val="24"/>
        </w:rPr>
        <w:t>Mounier</w:t>
      </w:r>
      <w:proofErr w:type="spellEnd"/>
      <w:r w:rsidRPr="006216E3">
        <w:rPr>
          <w:rFonts w:ascii="Times New Roman" w:hAnsi="Times New Roman" w:cs="Times New Roman"/>
          <w:sz w:val="24"/>
          <w:szCs w:val="24"/>
        </w:rPr>
        <w:t xml:space="preserve"> et al., 2020). The direct effects of alkylating agents, antimetabolites, and cytotoxic antibiotics in humans are difficult to tell, as they are rarely used separately from other agents. While these combinations exhibit the same impairments in learning and memory established with the other treatments, they are also linked to impaired executive function (</w:t>
      </w:r>
      <w:proofErr w:type="spellStart"/>
      <w:r w:rsidRPr="006216E3">
        <w:rPr>
          <w:rFonts w:ascii="Times New Roman" w:hAnsi="Times New Roman" w:cs="Times New Roman"/>
          <w:sz w:val="24"/>
          <w:szCs w:val="24"/>
        </w:rPr>
        <w:t>Mounier</w:t>
      </w:r>
      <w:proofErr w:type="spellEnd"/>
      <w:r w:rsidRPr="006216E3">
        <w:rPr>
          <w:rFonts w:ascii="Times New Roman" w:hAnsi="Times New Roman" w:cs="Times New Roman"/>
          <w:sz w:val="24"/>
          <w:szCs w:val="24"/>
        </w:rPr>
        <w:t xml:space="preserve"> et al., 2020). Determining whether impaired executive control is caused by a specific chemotherapeutic drug or if it is a unique result of combining agents presents another avenue for future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w:t>
      </w:r>
    </w:p>
    <w:p w14:paraId="153C2C46"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An additional layer to understanding the impact of chemotherapy treatments on CRC</w:t>
      </w:r>
      <w:r>
        <w:rPr>
          <w:rFonts w:ascii="Times New Roman" w:hAnsi="Times New Roman" w:cs="Times New Roman"/>
          <w:sz w:val="24"/>
          <w:szCs w:val="24"/>
        </w:rPr>
        <w:t>D</w:t>
      </w:r>
      <w:r w:rsidRPr="006216E3">
        <w:rPr>
          <w:rFonts w:ascii="Times New Roman" w:hAnsi="Times New Roman" w:cs="Times New Roman"/>
          <w:sz w:val="24"/>
          <w:szCs w:val="24"/>
        </w:rPr>
        <w:t xml:space="preserve"> is introduced by the dosage and length of treatment. Myers et al. (2008) reported that while methotrexate is not associated with neurotoxicity at lower doses, higher doses can cross the BBB. The importance of dosage is not restricted to antimetabolites, as studies with the alkylating agent cisplatin have shown a relationship between dosage and the volume and speed of dendritic pruning (Gibson and Monje, 2021). As chemotherapy damage increases, so does impairment. In a study assessing mice over three time points, Tang et al. (2022) found that stronger doses of paclitaxel maintained cognitive dysfunction for longer periods of time. The accumulation of chemotherapy in the system is also important, as most treatments require multiple administrations or cycles. When evaluating breast cancer patients across multiple cycles, Durán-Gómez et al. (2022) found that the number of cycles was significantly related to the FACT-Cog subscales of Perceived Cognitive Impairment, Quality of Life, Perceived Cognitive Ability, and Comments from Others. Similarly, there was a significant inverse relationship between the number of cycles and scores on a phonological and semantic verbal fluency task (Durán-Gómez et al., 2022). It is worth noting that this study did find a significant correlation between FACT-Cog and the neuropsychological verbal fluency assessment (Durán-Gómez et al., 2022). While </w:t>
      </w:r>
      <w:r w:rsidRPr="006216E3">
        <w:rPr>
          <w:rFonts w:ascii="Times New Roman" w:hAnsi="Times New Roman" w:cs="Times New Roman"/>
          <w:sz w:val="24"/>
          <w:szCs w:val="24"/>
        </w:rPr>
        <w:lastRenderedPageBreak/>
        <w:t>these studies on the impact of dosage on CRC</w:t>
      </w:r>
      <w:r>
        <w:rPr>
          <w:rFonts w:ascii="Times New Roman" w:hAnsi="Times New Roman" w:cs="Times New Roman"/>
          <w:sz w:val="24"/>
          <w:szCs w:val="24"/>
        </w:rPr>
        <w:t>D</w:t>
      </w:r>
      <w:r w:rsidRPr="006216E3">
        <w:rPr>
          <w:rFonts w:ascii="Times New Roman" w:hAnsi="Times New Roman" w:cs="Times New Roman"/>
          <w:sz w:val="24"/>
          <w:szCs w:val="24"/>
        </w:rPr>
        <w:t xml:space="preserve"> are still very new, they raise the possibility that dosage could be even more </w:t>
      </w:r>
      <w:commentRangeStart w:id="9"/>
      <w:r w:rsidRPr="006216E3">
        <w:rPr>
          <w:rFonts w:ascii="Times New Roman" w:hAnsi="Times New Roman" w:cs="Times New Roman"/>
          <w:sz w:val="24"/>
          <w:szCs w:val="24"/>
        </w:rPr>
        <w:t xml:space="preserve">important </w:t>
      </w:r>
      <w:commentRangeEnd w:id="9"/>
      <w:r w:rsidR="008049B1">
        <w:rPr>
          <w:rStyle w:val="CommentReference"/>
        </w:rPr>
        <w:commentReference w:id="9"/>
      </w:r>
      <w:r w:rsidRPr="006216E3">
        <w:rPr>
          <w:rFonts w:ascii="Times New Roman" w:hAnsi="Times New Roman" w:cs="Times New Roman"/>
          <w:sz w:val="24"/>
          <w:szCs w:val="24"/>
        </w:rPr>
        <w:t xml:space="preserve">than chemotherapy type. </w:t>
      </w:r>
    </w:p>
    <w:p w14:paraId="407B2590"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chemotherapy is a staple of cancer treatment, it is not the only regimen that impacts CRC</w:t>
      </w:r>
      <w:r>
        <w:rPr>
          <w:rFonts w:ascii="Times New Roman" w:hAnsi="Times New Roman" w:cs="Times New Roman"/>
          <w:sz w:val="24"/>
          <w:szCs w:val="24"/>
        </w:rPr>
        <w:t>D</w:t>
      </w:r>
      <w:r w:rsidRPr="006216E3">
        <w:rPr>
          <w:rFonts w:ascii="Times New Roman" w:hAnsi="Times New Roman" w:cs="Times New Roman"/>
          <w:sz w:val="24"/>
          <w:szCs w:val="24"/>
        </w:rPr>
        <w:t xml:space="preserve">. As </w:t>
      </w:r>
      <w:proofErr w:type="spellStart"/>
      <w:r w:rsidRPr="006216E3">
        <w:rPr>
          <w:rFonts w:ascii="Times New Roman" w:hAnsi="Times New Roman" w:cs="Times New Roman"/>
          <w:sz w:val="24"/>
          <w:szCs w:val="24"/>
        </w:rPr>
        <w:t>Nagtegaal</w:t>
      </w:r>
      <w:proofErr w:type="spellEnd"/>
      <w:r w:rsidRPr="006216E3">
        <w:rPr>
          <w:rFonts w:ascii="Times New Roman" w:hAnsi="Times New Roman" w:cs="Times New Roman"/>
          <w:sz w:val="24"/>
          <w:szCs w:val="24"/>
        </w:rPr>
        <w:t xml:space="preserve"> et al. (2020) reported the thinning of cortical thickness depended on radiation dose, the dosage of radiation could be just as important as the dosage of chemotherapy. When assessing the effects of radiation dose and location on CRC</w:t>
      </w:r>
      <w:r>
        <w:rPr>
          <w:rFonts w:ascii="Times New Roman" w:hAnsi="Times New Roman" w:cs="Times New Roman"/>
          <w:sz w:val="24"/>
          <w:szCs w:val="24"/>
        </w:rPr>
        <w:t>D</w:t>
      </w:r>
      <w:r w:rsidRPr="006216E3">
        <w:rPr>
          <w:rFonts w:ascii="Times New Roman" w:hAnsi="Times New Roman" w:cs="Times New Roman"/>
          <w:sz w:val="24"/>
          <w:szCs w:val="24"/>
        </w:rPr>
        <w:t xml:space="preserve">, Gan et al. (2011) found a significant correlation between radiation dose to the temporal lobes and memory encoding. The authors also reported a statistically significant correlation between radiation doses to the cerebellum and coordination scores on the </w:t>
      </w:r>
      <w:commentRangeStart w:id="10"/>
      <w:r w:rsidRPr="006216E3">
        <w:rPr>
          <w:rFonts w:ascii="Times New Roman" w:hAnsi="Times New Roman" w:cs="Times New Roman"/>
          <w:sz w:val="24"/>
          <w:szCs w:val="24"/>
        </w:rPr>
        <w:t xml:space="preserve">Pegboard </w:t>
      </w:r>
      <w:commentRangeEnd w:id="10"/>
      <w:r w:rsidR="008049B1">
        <w:rPr>
          <w:rStyle w:val="CommentReference"/>
        </w:rPr>
        <w:commentReference w:id="10"/>
      </w:r>
      <w:r w:rsidRPr="006216E3">
        <w:rPr>
          <w:rFonts w:ascii="Times New Roman" w:hAnsi="Times New Roman" w:cs="Times New Roman"/>
          <w:sz w:val="24"/>
          <w:szCs w:val="24"/>
        </w:rPr>
        <w:t>test (Gan et al, 2011). Interestingly, there was not a significant difference between the group who received only radiation and the group who received radiation and chemotherapy, illustrating that radiation alone is sufficient to induce CRC</w:t>
      </w:r>
      <w:r>
        <w:rPr>
          <w:rFonts w:ascii="Times New Roman" w:hAnsi="Times New Roman" w:cs="Times New Roman"/>
          <w:sz w:val="24"/>
          <w:szCs w:val="24"/>
        </w:rPr>
        <w:t>D</w:t>
      </w:r>
      <w:r w:rsidRPr="006216E3">
        <w:rPr>
          <w:rFonts w:ascii="Times New Roman" w:hAnsi="Times New Roman" w:cs="Times New Roman"/>
          <w:sz w:val="24"/>
          <w:szCs w:val="24"/>
        </w:rPr>
        <w:t xml:space="preserve"> (Gan et al, 2011). This raises the question of what other cancer treatment regimens could impact CRC</w:t>
      </w:r>
      <w:r>
        <w:rPr>
          <w:rFonts w:ascii="Times New Roman" w:hAnsi="Times New Roman" w:cs="Times New Roman"/>
          <w:sz w:val="24"/>
          <w:szCs w:val="24"/>
        </w:rPr>
        <w:t>D</w:t>
      </w:r>
      <w:r w:rsidRPr="006216E3">
        <w:rPr>
          <w:rFonts w:ascii="Times New Roman" w:hAnsi="Times New Roman" w:cs="Times New Roman"/>
          <w:sz w:val="24"/>
          <w:szCs w:val="24"/>
        </w:rPr>
        <w:t>. For example, there is preliminary evidence that stem cell transplants can impact cognitive impairment, even for two years post-treatment (Harrison et al., 2021; Wu et al., 2019).  Though research into the cognitive impacts of stem cell transplants is still in its infancy, these early correlations illustrate that there is a wider variety of cancer treatment regimens that could impact CRC</w:t>
      </w:r>
      <w:r>
        <w:rPr>
          <w:rFonts w:ascii="Times New Roman" w:hAnsi="Times New Roman" w:cs="Times New Roman"/>
          <w:sz w:val="24"/>
          <w:szCs w:val="24"/>
        </w:rPr>
        <w:t>D</w:t>
      </w:r>
      <w:r w:rsidRPr="006216E3">
        <w:rPr>
          <w:rFonts w:ascii="Times New Roman" w:hAnsi="Times New Roman" w:cs="Times New Roman"/>
          <w:sz w:val="24"/>
          <w:szCs w:val="24"/>
        </w:rPr>
        <w:t>.</w:t>
      </w:r>
    </w:p>
    <w:p w14:paraId="4F5CDEA0"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The Impact of Cancer Development</w:t>
      </w:r>
    </w:p>
    <w:p w14:paraId="38D58DBF" w14:textId="7426A9C4"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Challenging the original expectations that CRC</w:t>
      </w:r>
      <w:r>
        <w:rPr>
          <w:rFonts w:ascii="Times New Roman" w:hAnsi="Times New Roman" w:cs="Times New Roman"/>
          <w:sz w:val="24"/>
          <w:szCs w:val="24"/>
        </w:rPr>
        <w:t>D</w:t>
      </w:r>
      <w:r w:rsidRPr="006216E3">
        <w:rPr>
          <w:rFonts w:ascii="Times New Roman" w:hAnsi="Times New Roman" w:cs="Times New Roman"/>
          <w:sz w:val="24"/>
          <w:szCs w:val="24"/>
        </w:rPr>
        <w:t xml:space="preserve"> was solely driven by chemotherapy, longitudinal studies of the 1990s began illustrating that CRC</w:t>
      </w:r>
      <w:r>
        <w:rPr>
          <w:rFonts w:ascii="Times New Roman" w:hAnsi="Times New Roman" w:cs="Times New Roman"/>
          <w:sz w:val="24"/>
          <w:szCs w:val="24"/>
        </w:rPr>
        <w:t>D</w:t>
      </w:r>
      <w:r w:rsidRPr="006216E3">
        <w:rPr>
          <w:rFonts w:ascii="Times New Roman" w:hAnsi="Times New Roman" w:cs="Times New Roman"/>
          <w:sz w:val="24"/>
          <w:szCs w:val="24"/>
        </w:rPr>
        <w:t xml:space="preserve"> could be present before patients received any cancer treatment. Olson and Marks (2019) stated that earlier studies reported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in 11 to 33% of breast cancer patients, but more recent studies with a wider variety of cancer types have found rates as high as 46%. This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is not to be </w:t>
      </w:r>
      <w:r w:rsidRPr="006216E3">
        <w:rPr>
          <w:rFonts w:ascii="Times New Roman" w:hAnsi="Times New Roman" w:cs="Times New Roman"/>
          <w:sz w:val="24"/>
          <w:szCs w:val="24"/>
        </w:rPr>
        <w:lastRenderedPageBreak/>
        <w:t xml:space="preserve">taken lightly, as </w:t>
      </w:r>
      <w:proofErr w:type="spellStart"/>
      <w:r w:rsidRPr="006216E3">
        <w:rPr>
          <w:rFonts w:ascii="Times New Roman" w:hAnsi="Times New Roman" w:cs="Times New Roman"/>
          <w:sz w:val="24"/>
          <w:szCs w:val="24"/>
        </w:rPr>
        <w:t>Baekelandt</w:t>
      </w:r>
      <w:proofErr w:type="spellEnd"/>
      <w:r w:rsidRPr="006216E3">
        <w:rPr>
          <w:rFonts w:ascii="Times New Roman" w:hAnsi="Times New Roman" w:cs="Times New Roman"/>
          <w:sz w:val="24"/>
          <w:szCs w:val="24"/>
        </w:rPr>
        <w:t xml:space="preserve"> et al. (2016) reported that pre-treatment cognitive function was a significant predictor of survivability for pancreatic ductal adenocarcinoma, one of the deadliest forms of cancer. When comparing a group of </w:t>
      </w:r>
      <w:ins w:id="11" w:author="Joe Houpt" w:date="2024-10-28T10:22:00Z">
        <w:r w:rsidR="008049B1" w:rsidRPr="006216E3">
          <w:rPr>
            <w:rFonts w:ascii="Times New Roman" w:hAnsi="Times New Roman" w:cs="Times New Roman"/>
            <w:sz w:val="24"/>
            <w:szCs w:val="24"/>
          </w:rPr>
          <w:t xml:space="preserve">patients </w:t>
        </w:r>
        <w:r w:rsidR="008049B1">
          <w:rPr>
            <w:rFonts w:ascii="Times New Roman" w:hAnsi="Times New Roman" w:cs="Times New Roman"/>
            <w:sz w:val="24"/>
            <w:szCs w:val="24"/>
          </w:rPr>
          <w:t xml:space="preserve">with </w:t>
        </w:r>
      </w:ins>
      <w:r w:rsidRPr="006216E3">
        <w:rPr>
          <w:rFonts w:ascii="Times New Roman" w:hAnsi="Times New Roman" w:cs="Times New Roman"/>
          <w:sz w:val="24"/>
          <w:szCs w:val="24"/>
        </w:rPr>
        <w:t xml:space="preserve">low </w:t>
      </w:r>
      <w:ins w:id="12" w:author="Joe Houpt" w:date="2024-10-28T10:23:00Z">
        <w:r w:rsidR="008049B1" w:rsidRPr="006216E3">
          <w:rPr>
            <w:rFonts w:ascii="Times New Roman" w:hAnsi="Times New Roman" w:cs="Times New Roman"/>
            <w:sz w:val="24"/>
            <w:szCs w:val="24"/>
          </w:rPr>
          <w:t xml:space="preserve">cognitive function </w:t>
        </w:r>
      </w:ins>
      <w:r w:rsidRPr="006216E3">
        <w:rPr>
          <w:rFonts w:ascii="Times New Roman" w:hAnsi="Times New Roman" w:cs="Times New Roman"/>
          <w:sz w:val="24"/>
          <w:szCs w:val="24"/>
        </w:rPr>
        <w:t xml:space="preserve">pre-treatment </w:t>
      </w:r>
      <w:del w:id="13" w:author="Joe Houpt" w:date="2024-10-28T10:23:00Z">
        <w:r w:rsidRPr="006216E3" w:rsidDel="008049B1">
          <w:rPr>
            <w:rFonts w:ascii="Times New Roman" w:hAnsi="Times New Roman" w:cs="Times New Roman"/>
            <w:sz w:val="24"/>
            <w:szCs w:val="24"/>
          </w:rPr>
          <w:delText xml:space="preserve">cognitive function </w:delText>
        </w:r>
      </w:del>
      <w:del w:id="14" w:author="Joe Houpt" w:date="2024-10-28T10:22:00Z">
        <w:r w:rsidRPr="006216E3" w:rsidDel="008049B1">
          <w:rPr>
            <w:rFonts w:ascii="Times New Roman" w:hAnsi="Times New Roman" w:cs="Times New Roman"/>
            <w:sz w:val="24"/>
            <w:szCs w:val="24"/>
          </w:rPr>
          <w:delText xml:space="preserve">patients </w:delText>
        </w:r>
      </w:del>
      <w:r w:rsidRPr="006216E3">
        <w:rPr>
          <w:rFonts w:ascii="Times New Roman" w:hAnsi="Times New Roman" w:cs="Times New Roman"/>
          <w:sz w:val="24"/>
          <w:szCs w:val="24"/>
        </w:rPr>
        <w:t>to</w:t>
      </w:r>
      <w:ins w:id="15" w:author="Joe Houpt" w:date="2024-10-28T10:23:00Z">
        <w:r w:rsidR="008049B1">
          <w:rPr>
            <w:rFonts w:ascii="Times New Roman" w:hAnsi="Times New Roman" w:cs="Times New Roman"/>
            <w:sz w:val="24"/>
            <w:szCs w:val="24"/>
          </w:rPr>
          <w:t xml:space="preserve"> those with</w:t>
        </w:r>
      </w:ins>
      <w:r w:rsidRPr="006216E3">
        <w:rPr>
          <w:rFonts w:ascii="Times New Roman" w:hAnsi="Times New Roman" w:cs="Times New Roman"/>
          <w:sz w:val="24"/>
          <w:szCs w:val="24"/>
        </w:rPr>
        <w:t xml:space="preserve"> high </w:t>
      </w:r>
      <w:ins w:id="16" w:author="Joe Houpt" w:date="2024-10-28T10:23:00Z">
        <w:r w:rsidR="008049B1" w:rsidRPr="006216E3">
          <w:rPr>
            <w:rFonts w:ascii="Times New Roman" w:hAnsi="Times New Roman" w:cs="Times New Roman"/>
            <w:sz w:val="24"/>
            <w:szCs w:val="24"/>
          </w:rPr>
          <w:t xml:space="preserve">cognitive function </w:t>
        </w:r>
      </w:ins>
      <w:r w:rsidRPr="006216E3">
        <w:rPr>
          <w:rFonts w:ascii="Times New Roman" w:hAnsi="Times New Roman" w:cs="Times New Roman"/>
          <w:sz w:val="24"/>
          <w:szCs w:val="24"/>
        </w:rPr>
        <w:t>pre-treatment</w:t>
      </w:r>
      <w:del w:id="17" w:author="Joe Houpt" w:date="2024-10-28T10:23:00Z">
        <w:r w:rsidRPr="006216E3" w:rsidDel="008049B1">
          <w:rPr>
            <w:rFonts w:ascii="Times New Roman" w:hAnsi="Times New Roman" w:cs="Times New Roman"/>
            <w:sz w:val="24"/>
            <w:szCs w:val="24"/>
          </w:rPr>
          <w:delText xml:space="preserve"> cognitive function patients</w:delText>
        </w:r>
      </w:del>
      <w:r w:rsidRPr="006216E3">
        <w:rPr>
          <w:rFonts w:ascii="Times New Roman" w:hAnsi="Times New Roman" w:cs="Times New Roman"/>
          <w:sz w:val="24"/>
          <w:szCs w:val="24"/>
        </w:rPr>
        <w:t xml:space="preserve">, </w:t>
      </w:r>
      <w:proofErr w:type="spellStart"/>
      <w:r w:rsidRPr="006216E3">
        <w:rPr>
          <w:rFonts w:ascii="Times New Roman" w:hAnsi="Times New Roman" w:cs="Times New Roman"/>
          <w:sz w:val="24"/>
          <w:szCs w:val="24"/>
        </w:rPr>
        <w:t>Baekelandt</w:t>
      </w:r>
      <w:proofErr w:type="spellEnd"/>
      <w:r w:rsidRPr="006216E3">
        <w:rPr>
          <w:rFonts w:ascii="Times New Roman" w:hAnsi="Times New Roman" w:cs="Times New Roman"/>
          <w:sz w:val="24"/>
          <w:szCs w:val="24"/>
        </w:rPr>
        <w:t xml:space="preserve"> et al. (2016) estimated that the hazard ratio of dying was 3.5 times more likely for the low function group (95% CI [1.7–7.3],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0.001). </w:t>
      </w:r>
    </w:p>
    <w:p w14:paraId="73ABA842"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the mechanisms driving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(and its potentially dangerous implications) are not fully determined, recent research has raised some considerations. Firstly, tumor cells have been known to induce an inflammatory response, which will be discussed in more detail later (Olson &amp; Marks, 2019). In addition, tumors can create their own microenvironments, complete with their own macrophages, dendritic cells, and lymphocytes (</w:t>
      </w:r>
      <w:proofErr w:type="spellStart"/>
      <w:r w:rsidRPr="006216E3">
        <w:rPr>
          <w:rFonts w:ascii="Times New Roman" w:hAnsi="Times New Roman" w:cs="Times New Roman"/>
          <w:sz w:val="24"/>
          <w:szCs w:val="24"/>
        </w:rPr>
        <w:t>Seruga</w:t>
      </w:r>
      <w:proofErr w:type="spellEnd"/>
      <w:r w:rsidRPr="006216E3">
        <w:rPr>
          <w:rFonts w:ascii="Times New Roman" w:hAnsi="Times New Roman" w:cs="Times New Roman"/>
          <w:sz w:val="24"/>
          <w:szCs w:val="24"/>
        </w:rPr>
        <w:t xml:space="preserve"> et al., 2008). These tumor macrophages produce molecules that can pass through and alter junctions in the BBB (Nielsen &amp; Schmid, 2017). This may start the chain leading to structural damage in the </w:t>
      </w:r>
      <w:r>
        <w:rPr>
          <w:rFonts w:ascii="Times New Roman" w:hAnsi="Times New Roman" w:cs="Times New Roman"/>
          <w:sz w:val="24"/>
          <w:szCs w:val="24"/>
        </w:rPr>
        <w:t>central nervous system</w:t>
      </w:r>
      <w:r w:rsidRPr="006216E3">
        <w:rPr>
          <w:rFonts w:ascii="Times New Roman" w:hAnsi="Times New Roman" w:cs="Times New Roman"/>
          <w:sz w:val="24"/>
          <w:szCs w:val="24"/>
        </w:rPr>
        <w:t>, as Olson and Marks (2019) reported that pre-treatment cancer patients exhibited reduced cortical surface area or thickness in the temporal and frontal lobes, and lower white matter volumes in the frontal, parietal, and limbic regions. There is burgeoning evidence that this damage from cancer cells could be a driving factor in CRC</w:t>
      </w:r>
      <w:r>
        <w:rPr>
          <w:rFonts w:ascii="Times New Roman" w:hAnsi="Times New Roman" w:cs="Times New Roman"/>
          <w:sz w:val="24"/>
          <w:szCs w:val="24"/>
        </w:rPr>
        <w:t>D</w:t>
      </w:r>
      <w:r w:rsidRPr="006216E3">
        <w:rPr>
          <w:rFonts w:ascii="Times New Roman" w:hAnsi="Times New Roman" w:cs="Times New Roman"/>
          <w:sz w:val="24"/>
          <w:szCs w:val="24"/>
        </w:rPr>
        <w:t xml:space="preserve">. Li et al. (2022) analyzed differences in cognitive impairment based on levels of Ki-67, a protein secreted by tumor cells that is used as a biomarker for tumor malignancy and proliferation. The authors reported that a higher level of Ki-67 was associated with worse cognitive function on the </w:t>
      </w:r>
      <w:commentRangeStart w:id="18"/>
      <w:r w:rsidRPr="006216E3">
        <w:rPr>
          <w:rFonts w:ascii="Times New Roman" w:hAnsi="Times New Roman" w:cs="Times New Roman"/>
          <w:sz w:val="24"/>
          <w:szCs w:val="24"/>
        </w:rPr>
        <w:t xml:space="preserve">Mini-Mental State Examination </w:t>
      </w:r>
      <w:commentRangeEnd w:id="18"/>
      <w:r w:rsidR="008049B1">
        <w:rPr>
          <w:rStyle w:val="CommentReference"/>
        </w:rPr>
        <w:commentReference w:id="18"/>
      </w:r>
      <w:r w:rsidRPr="006216E3">
        <w:rPr>
          <w:rFonts w:ascii="Times New Roman" w:hAnsi="Times New Roman" w:cs="Times New Roman"/>
          <w:sz w:val="24"/>
          <w:szCs w:val="24"/>
        </w:rPr>
        <w:t>(Li et al., 2022). As these results are only preliminary evidence, further research could establish if there is a threshold of malignancy where the development of a tumor begins to impact CRC</w:t>
      </w:r>
      <w:r>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1B62DDF2"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lastRenderedPageBreak/>
        <w:t>Patient Characteristics</w:t>
      </w:r>
    </w:p>
    <w:p w14:paraId="3AE94B08" w14:textId="14529789"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There are multiple characteristics about a patient or survivor that can contribute to their experience of CRC</w:t>
      </w:r>
      <w:r>
        <w:rPr>
          <w:rFonts w:ascii="Times New Roman" w:hAnsi="Times New Roman" w:cs="Times New Roman"/>
          <w:sz w:val="24"/>
          <w:szCs w:val="24"/>
        </w:rPr>
        <w:t>D</w:t>
      </w:r>
      <w:r w:rsidRPr="006216E3">
        <w:rPr>
          <w:rFonts w:ascii="Times New Roman" w:hAnsi="Times New Roman" w:cs="Times New Roman"/>
          <w:sz w:val="24"/>
          <w:szCs w:val="24"/>
        </w:rPr>
        <w:t>, including</w:t>
      </w:r>
      <w:r>
        <w:rPr>
          <w:rFonts w:ascii="Times New Roman" w:hAnsi="Times New Roman" w:cs="Times New Roman"/>
          <w:sz w:val="24"/>
          <w:szCs w:val="24"/>
        </w:rPr>
        <w:t xml:space="preserve"> genetics,</w:t>
      </w:r>
      <w:r w:rsidRPr="006216E3">
        <w:rPr>
          <w:rFonts w:ascii="Times New Roman" w:hAnsi="Times New Roman" w:cs="Times New Roman"/>
          <w:sz w:val="24"/>
          <w:szCs w:val="24"/>
        </w:rPr>
        <w:t xml:space="preserve"> age,</w:t>
      </w:r>
      <w:r>
        <w:rPr>
          <w:rFonts w:ascii="Times New Roman" w:hAnsi="Times New Roman" w:cs="Times New Roman"/>
          <w:sz w:val="24"/>
          <w:szCs w:val="24"/>
        </w:rPr>
        <w:t xml:space="preserve"> gender, and</w:t>
      </w:r>
      <w:r w:rsidRPr="006216E3">
        <w:rPr>
          <w:rFonts w:ascii="Times New Roman" w:hAnsi="Times New Roman" w:cs="Times New Roman"/>
          <w:sz w:val="24"/>
          <w:szCs w:val="24"/>
        </w:rPr>
        <w:t xml:space="preserve"> race/ethnicity.</w:t>
      </w:r>
      <w:r>
        <w:rPr>
          <w:rFonts w:ascii="Times New Roman" w:hAnsi="Times New Roman" w:cs="Times New Roman"/>
          <w:sz w:val="24"/>
          <w:szCs w:val="24"/>
        </w:rPr>
        <w:t xml:space="preserve"> The three genetic polymorphisms most frequently linked to CRCD are the variations for </w:t>
      </w:r>
      <w:r w:rsidRPr="006216E3">
        <w:rPr>
          <w:rFonts w:ascii="Times New Roman" w:hAnsi="Times New Roman" w:cs="Times New Roman"/>
          <w:sz w:val="24"/>
          <w:szCs w:val="24"/>
        </w:rPr>
        <w:t>apolipoprotein E (APOE)</w:t>
      </w:r>
      <w:r>
        <w:rPr>
          <w:rFonts w:ascii="Times New Roman" w:hAnsi="Times New Roman" w:cs="Times New Roman"/>
          <w:sz w:val="24"/>
          <w:szCs w:val="24"/>
        </w:rPr>
        <w:t xml:space="preserve">, </w:t>
      </w:r>
      <w:r w:rsidRPr="006216E3">
        <w:rPr>
          <w:rFonts w:ascii="Times New Roman" w:hAnsi="Times New Roman" w:cs="Times New Roman"/>
          <w:sz w:val="24"/>
          <w:szCs w:val="24"/>
        </w:rPr>
        <w:t>catechol-O-methyltransferase (COMT)</w:t>
      </w:r>
      <w:r>
        <w:rPr>
          <w:rFonts w:ascii="Times New Roman" w:hAnsi="Times New Roman" w:cs="Times New Roman"/>
          <w:sz w:val="24"/>
          <w:szCs w:val="24"/>
        </w:rPr>
        <w:t xml:space="preserve">, and BDNF. As APOE impacts the nutrient uptake for neural repair, COMT breaks down neurotransmitters, and BDNF promotes neurogenesis, there is a clear </w:t>
      </w:r>
      <w:del w:id="19" w:author="Joe Houpt" w:date="2024-10-28T10:27:00Z">
        <w:r w:rsidDel="00563796">
          <w:rPr>
            <w:rFonts w:ascii="Times New Roman" w:hAnsi="Times New Roman" w:cs="Times New Roman"/>
            <w:sz w:val="24"/>
            <w:szCs w:val="24"/>
          </w:rPr>
          <w:delText xml:space="preserve">line </w:delText>
        </w:r>
      </w:del>
      <w:ins w:id="20" w:author="Joe Houpt" w:date="2024-10-28T10:27:00Z">
        <w:r w:rsidR="00563796">
          <w:rPr>
            <w:rFonts w:ascii="Times New Roman" w:hAnsi="Times New Roman" w:cs="Times New Roman"/>
            <w:sz w:val="24"/>
            <w:szCs w:val="24"/>
          </w:rPr>
          <w:t xml:space="preserve">connection </w:t>
        </w:r>
      </w:ins>
      <w:r>
        <w:rPr>
          <w:rFonts w:ascii="Times New Roman" w:hAnsi="Times New Roman" w:cs="Times New Roman"/>
          <w:sz w:val="24"/>
          <w:szCs w:val="24"/>
        </w:rPr>
        <w:t xml:space="preserve">between the role of these molecules and the CRCD damage previously discussed (Ahles &amp; </w:t>
      </w:r>
      <w:proofErr w:type="spellStart"/>
      <w:r>
        <w:rPr>
          <w:rFonts w:ascii="Times New Roman" w:hAnsi="Times New Roman" w:cs="Times New Roman"/>
          <w:sz w:val="24"/>
          <w:szCs w:val="24"/>
        </w:rPr>
        <w:t>Saykin</w:t>
      </w:r>
      <w:proofErr w:type="spellEnd"/>
      <w:r>
        <w:rPr>
          <w:rFonts w:ascii="Times New Roman" w:hAnsi="Times New Roman" w:cs="Times New Roman"/>
          <w:sz w:val="24"/>
          <w:szCs w:val="24"/>
        </w:rPr>
        <w:t xml:space="preserve">, 2007; Li et al., 2022; Ren et al., 2019). Variations of the genes for these molecules have been linked to either protective factors against or susceptibility for impairments in multiple sectors of cognition, including memory, executive function, and attention, the main three sectors of CRCD (Ahles &amp; </w:t>
      </w:r>
      <w:proofErr w:type="spellStart"/>
      <w:r>
        <w:rPr>
          <w:rFonts w:ascii="Times New Roman" w:hAnsi="Times New Roman" w:cs="Times New Roman"/>
          <w:sz w:val="24"/>
          <w:szCs w:val="24"/>
        </w:rPr>
        <w:t>Saykin</w:t>
      </w:r>
      <w:proofErr w:type="spellEnd"/>
      <w:r>
        <w:rPr>
          <w:rFonts w:ascii="Times New Roman" w:hAnsi="Times New Roman" w:cs="Times New Roman"/>
          <w:sz w:val="24"/>
          <w:szCs w:val="24"/>
        </w:rPr>
        <w:t>, 2007; Li et al., 2022; Ren et al., 2019).</w:t>
      </w:r>
    </w:p>
    <w:p w14:paraId="22F03BA3" w14:textId="3248CBDC" w:rsidR="007439EA"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genetics, </w:t>
      </w:r>
      <w:ins w:id="21" w:author="Joe Houpt" w:date="2024-10-28T10:28:00Z">
        <w:r w:rsidR="00563796">
          <w:rPr>
            <w:rFonts w:ascii="Times New Roman" w:hAnsi="Times New Roman" w:cs="Times New Roman"/>
            <w:sz w:val="24"/>
            <w:szCs w:val="24"/>
          </w:rPr>
          <w:t xml:space="preserve">the relationship between </w:t>
        </w:r>
      </w:ins>
      <w:r>
        <w:rPr>
          <w:rFonts w:ascii="Times New Roman" w:hAnsi="Times New Roman" w:cs="Times New Roman"/>
          <w:sz w:val="24"/>
          <w:szCs w:val="24"/>
        </w:rPr>
        <w:t>a</w:t>
      </w:r>
      <w:r w:rsidRPr="006216E3">
        <w:rPr>
          <w:rFonts w:ascii="Times New Roman" w:hAnsi="Times New Roman" w:cs="Times New Roman"/>
          <w:sz w:val="24"/>
          <w:szCs w:val="24"/>
        </w:rPr>
        <w:t xml:space="preserve">ge </w:t>
      </w:r>
      <w:ins w:id="22" w:author="Joe Houpt" w:date="2024-10-28T10:28:00Z">
        <w:r w:rsidR="00563796">
          <w:rPr>
            <w:rFonts w:ascii="Times New Roman" w:hAnsi="Times New Roman" w:cs="Times New Roman"/>
            <w:sz w:val="24"/>
            <w:szCs w:val="24"/>
          </w:rPr>
          <w:t xml:space="preserve">and CRCD </w:t>
        </w:r>
      </w:ins>
      <w:del w:id="23" w:author="Joe Houpt" w:date="2024-10-28T10:28:00Z">
        <w:r w:rsidRPr="006216E3" w:rsidDel="00563796">
          <w:rPr>
            <w:rFonts w:ascii="Times New Roman" w:hAnsi="Times New Roman" w:cs="Times New Roman"/>
            <w:sz w:val="24"/>
            <w:szCs w:val="24"/>
          </w:rPr>
          <w:delText>has been</w:delText>
        </w:r>
      </w:del>
      <w:ins w:id="24" w:author="Joe Houpt" w:date="2024-10-28T10:28:00Z">
        <w:r w:rsidR="00563796">
          <w:rPr>
            <w:rFonts w:ascii="Times New Roman" w:hAnsi="Times New Roman" w:cs="Times New Roman"/>
            <w:sz w:val="24"/>
            <w:szCs w:val="24"/>
          </w:rPr>
          <w:t>is</w:t>
        </w:r>
      </w:ins>
      <w:r w:rsidRPr="006216E3">
        <w:rPr>
          <w:rFonts w:ascii="Times New Roman" w:hAnsi="Times New Roman" w:cs="Times New Roman"/>
          <w:sz w:val="24"/>
          <w:szCs w:val="24"/>
        </w:rPr>
        <w:t xml:space="preserve"> one of the most </w:t>
      </w:r>
      <w:ins w:id="25" w:author="Joe Houpt" w:date="2024-10-28T10:28:00Z">
        <w:r w:rsidR="00563796">
          <w:rPr>
            <w:rFonts w:ascii="Times New Roman" w:hAnsi="Times New Roman" w:cs="Times New Roman"/>
            <w:sz w:val="24"/>
            <w:szCs w:val="24"/>
          </w:rPr>
          <w:t xml:space="preserve">well </w:t>
        </w:r>
      </w:ins>
      <w:r w:rsidRPr="006216E3">
        <w:rPr>
          <w:rFonts w:ascii="Times New Roman" w:hAnsi="Times New Roman" w:cs="Times New Roman"/>
          <w:sz w:val="24"/>
          <w:szCs w:val="24"/>
        </w:rPr>
        <w:t>established</w:t>
      </w:r>
      <w:del w:id="26" w:author="Joe Houpt" w:date="2024-10-28T10:28:00Z">
        <w:r w:rsidRPr="006216E3" w:rsidDel="00563796">
          <w:rPr>
            <w:rFonts w:ascii="Times New Roman" w:hAnsi="Times New Roman" w:cs="Times New Roman"/>
            <w:sz w:val="24"/>
            <w:szCs w:val="24"/>
          </w:rPr>
          <w:delText xml:space="preserve"> characteristics of a patient that contributes to CRC</w:delText>
        </w:r>
        <w:r w:rsidDel="00563796">
          <w:rPr>
            <w:rFonts w:ascii="Times New Roman" w:hAnsi="Times New Roman" w:cs="Times New Roman"/>
            <w:sz w:val="24"/>
            <w:szCs w:val="24"/>
          </w:rPr>
          <w:delText>D</w:delText>
        </w:r>
      </w:del>
      <w:r w:rsidRPr="006216E3">
        <w:rPr>
          <w:rFonts w:ascii="Times New Roman" w:hAnsi="Times New Roman" w:cs="Times New Roman"/>
          <w:sz w:val="24"/>
          <w:szCs w:val="24"/>
        </w:rPr>
        <w:t xml:space="preserve">. One reason for this association is the role of telomeres and neurodegeneration. Not only is telomere shortening a side effect of chemotherapy, but the progressive shortening of telomeres over time is considered one of the biological mechanisms of aging. The confounding effects of degeneration through age and cancer have been linked to memory and learning deficits (Cheung et al., 2013). </w:t>
      </w:r>
      <w:del w:id="27" w:author="Joe Houpt" w:date="2024-10-28T10:30:00Z">
        <w:r w:rsidRPr="006216E3" w:rsidDel="00563796">
          <w:rPr>
            <w:rFonts w:ascii="Times New Roman" w:hAnsi="Times New Roman" w:cs="Times New Roman"/>
            <w:sz w:val="24"/>
            <w:szCs w:val="24"/>
          </w:rPr>
          <w:delText>In another avenue</w:delText>
        </w:r>
      </w:del>
      <w:ins w:id="28" w:author="Joe Houpt" w:date="2024-10-28T10:30:00Z">
        <w:r w:rsidR="00563796">
          <w:rPr>
            <w:rFonts w:ascii="Times New Roman" w:hAnsi="Times New Roman" w:cs="Times New Roman"/>
            <w:sz w:val="24"/>
            <w:szCs w:val="24"/>
          </w:rPr>
          <w:t>Additionally</w:t>
        </w:r>
      </w:ins>
      <w:r w:rsidRPr="006216E3">
        <w:rPr>
          <w:rFonts w:ascii="Times New Roman" w:hAnsi="Times New Roman" w:cs="Times New Roman"/>
          <w:sz w:val="24"/>
          <w:szCs w:val="24"/>
        </w:rPr>
        <w:t xml:space="preserve">, Ahles et al. (2010) illustrated </w:t>
      </w:r>
      <w:r>
        <w:rPr>
          <w:rFonts w:ascii="Times New Roman" w:hAnsi="Times New Roman" w:cs="Times New Roman"/>
          <w:sz w:val="24"/>
          <w:szCs w:val="24"/>
        </w:rPr>
        <w:t>a</w:t>
      </w:r>
      <w:r w:rsidRPr="006216E3">
        <w:rPr>
          <w:rFonts w:ascii="Times New Roman" w:hAnsi="Times New Roman" w:cs="Times New Roman"/>
          <w:sz w:val="24"/>
          <w:szCs w:val="24"/>
        </w:rPr>
        <w:t xml:space="preserve"> connection between age, a lower pre-treatment cognitive reserve, and lower performance on a </w:t>
      </w:r>
      <w:commentRangeStart w:id="29"/>
      <w:r w:rsidRPr="006216E3">
        <w:rPr>
          <w:rFonts w:ascii="Times New Roman" w:hAnsi="Times New Roman" w:cs="Times New Roman"/>
          <w:sz w:val="24"/>
          <w:szCs w:val="24"/>
        </w:rPr>
        <w:t>processing speed task</w:t>
      </w:r>
      <w:commentRangeEnd w:id="29"/>
      <w:r w:rsidR="00563796">
        <w:rPr>
          <w:rStyle w:val="CommentReference"/>
        </w:rPr>
        <w:commentReference w:id="29"/>
      </w:r>
      <w:r w:rsidRPr="006216E3">
        <w:rPr>
          <w:rFonts w:ascii="Times New Roman" w:hAnsi="Times New Roman" w:cs="Times New Roman"/>
          <w:sz w:val="24"/>
          <w:szCs w:val="24"/>
        </w:rPr>
        <w:t>. The authors raised the possibility that older patients may have less cognitive and neuronal resources, so the depletion of resources from cancer and its treatment could make CRC</w:t>
      </w:r>
      <w:r>
        <w:rPr>
          <w:rFonts w:ascii="Times New Roman" w:hAnsi="Times New Roman" w:cs="Times New Roman"/>
          <w:sz w:val="24"/>
          <w:szCs w:val="24"/>
        </w:rPr>
        <w:t>D</w:t>
      </w:r>
      <w:r w:rsidRPr="006216E3">
        <w:rPr>
          <w:rFonts w:ascii="Times New Roman" w:hAnsi="Times New Roman" w:cs="Times New Roman"/>
          <w:sz w:val="24"/>
          <w:szCs w:val="24"/>
        </w:rPr>
        <w:t xml:space="preserve"> more evident. </w:t>
      </w:r>
    </w:p>
    <w:p w14:paraId="752CABDC" w14:textId="5996503D"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lastRenderedPageBreak/>
        <w:t>From the early stages of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gender was proposed to play a role in dysfunction through hormones. Cheung et al. (2013) reported that estrogen and testosterone can both serve neuroprotective roles, acting as potential safeguards against telomere shortening. On the flip side, cancer initiates early menopause in women, resulting in a sudden drop in the levels of estrogen, and raising the risk of CRC</w:t>
      </w:r>
      <w:r>
        <w:rPr>
          <w:rFonts w:ascii="Times New Roman" w:hAnsi="Times New Roman" w:cs="Times New Roman"/>
          <w:sz w:val="24"/>
          <w:szCs w:val="24"/>
        </w:rPr>
        <w:t>D</w:t>
      </w:r>
      <w:r w:rsidRPr="006216E3">
        <w:rPr>
          <w:rFonts w:ascii="Times New Roman" w:hAnsi="Times New Roman" w:cs="Times New Roman"/>
          <w:sz w:val="24"/>
          <w:szCs w:val="24"/>
        </w:rPr>
        <w:t xml:space="preserve"> (Cheung et al., 2013). Additionally, differences in gender roles may influence CRC</w:t>
      </w:r>
      <w:r>
        <w:rPr>
          <w:rFonts w:ascii="Times New Roman" w:hAnsi="Times New Roman" w:cs="Times New Roman"/>
          <w:sz w:val="24"/>
          <w:szCs w:val="24"/>
        </w:rPr>
        <w:t>D</w:t>
      </w:r>
      <w:r w:rsidRPr="006216E3">
        <w:rPr>
          <w:rFonts w:ascii="Times New Roman" w:hAnsi="Times New Roman" w:cs="Times New Roman"/>
          <w:sz w:val="24"/>
          <w:szCs w:val="24"/>
        </w:rPr>
        <w:t>. In a study on gender roles</w:t>
      </w:r>
      <w:r>
        <w:rPr>
          <w:rFonts w:ascii="Times New Roman" w:hAnsi="Times New Roman" w:cs="Times New Roman"/>
          <w:sz w:val="24"/>
          <w:szCs w:val="24"/>
        </w:rPr>
        <w:t xml:space="preserve"> </w:t>
      </w:r>
      <w:r w:rsidRPr="006216E3">
        <w:rPr>
          <w:rFonts w:ascii="Times New Roman" w:hAnsi="Times New Roman" w:cs="Times New Roman"/>
          <w:sz w:val="24"/>
          <w:szCs w:val="24"/>
        </w:rPr>
        <w:t>and CRC</w:t>
      </w:r>
      <w:r>
        <w:rPr>
          <w:rFonts w:ascii="Times New Roman" w:hAnsi="Times New Roman" w:cs="Times New Roman"/>
          <w:sz w:val="24"/>
          <w:szCs w:val="24"/>
        </w:rPr>
        <w:t>D</w:t>
      </w:r>
      <w:r w:rsidRPr="006216E3">
        <w:rPr>
          <w:rFonts w:ascii="Times New Roman" w:hAnsi="Times New Roman" w:cs="Times New Roman"/>
          <w:sz w:val="24"/>
          <w:szCs w:val="24"/>
        </w:rPr>
        <w:t xml:space="preserve">, Jung and </w:t>
      </w:r>
      <w:proofErr w:type="spellStart"/>
      <w:r w:rsidRPr="006216E3">
        <w:rPr>
          <w:rFonts w:ascii="Times New Roman" w:hAnsi="Times New Roman" w:cs="Times New Roman"/>
          <w:sz w:val="24"/>
          <w:szCs w:val="24"/>
        </w:rPr>
        <w:t>Cimprich</w:t>
      </w:r>
      <w:proofErr w:type="spellEnd"/>
      <w:r w:rsidRPr="006216E3">
        <w:rPr>
          <w:rFonts w:ascii="Times New Roman" w:hAnsi="Times New Roman" w:cs="Times New Roman"/>
          <w:sz w:val="24"/>
          <w:szCs w:val="24"/>
        </w:rPr>
        <w:t xml:space="preserve"> (2014) found childbearing burden </w:t>
      </w:r>
      <w:r>
        <w:rPr>
          <w:rFonts w:ascii="Times New Roman" w:hAnsi="Times New Roman" w:cs="Times New Roman"/>
          <w:sz w:val="24"/>
          <w:szCs w:val="24"/>
        </w:rPr>
        <w:t>was a</w:t>
      </w:r>
      <w:r w:rsidRPr="006216E3">
        <w:rPr>
          <w:rFonts w:ascii="Times New Roman" w:hAnsi="Times New Roman" w:cs="Times New Roman"/>
          <w:sz w:val="24"/>
          <w:szCs w:val="24"/>
        </w:rPr>
        <w:t xml:space="preserve"> significant predictor of CRC</w:t>
      </w:r>
      <w:r>
        <w:rPr>
          <w:rFonts w:ascii="Times New Roman" w:hAnsi="Times New Roman" w:cs="Times New Roman"/>
          <w:sz w:val="24"/>
          <w:szCs w:val="24"/>
        </w:rPr>
        <w:t xml:space="preserve">D, which the authors believe was a result of diminished cognitive reserves. Some researchers believe that CRCD symptoms may be more severe in women, as </w:t>
      </w:r>
      <w:r w:rsidRPr="006216E3">
        <w:rPr>
          <w:rFonts w:ascii="Times New Roman" w:hAnsi="Times New Roman" w:cs="Times New Roman"/>
          <w:sz w:val="24"/>
          <w:szCs w:val="24"/>
        </w:rPr>
        <w:t>Tan et al. (2020) found that gender was associated with a higher likelihood of reporting CRC</w:t>
      </w:r>
      <w:r>
        <w:rPr>
          <w:rFonts w:ascii="Times New Roman" w:hAnsi="Times New Roman" w:cs="Times New Roman"/>
          <w:sz w:val="24"/>
          <w:szCs w:val="24"/>
        </w:rPr>
        <w:t>D</w:t>
      </w:r>
      <w:r w:rsidRPr="006216E3">
        <w:rPr>
          <w:rFonts w:ascii="Times New Roman" w:hAnsi="Times New Roman" w:cs="Times New Roman"/>
          <w:sz w:val="24"/>
          <w:szCs w:val="24"/>
        </w:rPr>
        <w:t xml:space="preserve"> on the FACT-Cog, β = -7.9,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 95% CI [-14.5, -1.3]</w:t>
      </w:r>
      <w:ins w:id="30" w:author="Joe Houpt" w:date="2024-10-28T10:31:00Z">
        <w:r w:rsidR="00563796">
          <w:rPr>
            <w:rFonts w:ascii="Times New Roman" w:hAnsi="Times New Roman" w:cs="Times New Roman"/>
            <w:sz w:val="24"/>
            <w:szCs w:val="24"/>
          </w:rPr>
          <w:t xml:space="preserve">. </w:t>
        </w:r>
      </w:ins>
      <w:del w:id="31" w:author="Joe Houpt" w:date="2024-10-28T10:31:00Z">
        <w:r w:rsidDel="00563796">
          <w:rPr>
            <w:rFonts w:ascii="Times New Roman" w:hAnsi="Times New Roman" w:cs="Times New Roman"/>
            <w:sz w:val="24"/>
            <w:szCs w:val="24"/>
          </w:rPr>
          <w:delText xml:space="preserve"> </w:delText>
        </w:r>
      </w:del>
      <w:r>
        <w:rPr>
          <w:rFonts w:ascii="Times New Roman" w:hAnsi="Times New Roman" w:cs="Times New Roman"/>
          <w:sz w:val="24"/>
          <w:szCs w:val="24"/>
        </w:rPr>
        <w:t xml:space="preserve">Similarly, </w:t>
      </w:r>
      <w:r w:rsidRPr="006216E3">
        <w:rPr>
          <w:rFonts w:ascii="Times New Roman" w:hAnsi="Times New Roman" w:cs="Times New Roman"/>
          <w:sz w:val="24"/>
          <w:szCs w:val="24"/>
        </w:rPr>
        <w:t>Parada et al. (2023</w:t>
      </w:r>
      <w:proofErr w:type="gramStart"/>
      <w:r w:rsidRPr="006216E3">
        <w:rPr>
          <w:rFonts w:ascii="Times New Roman" w:hAnsi="Times New Roman" w:cs="Times New Roman"/>
          <w:sz w:val="24"/>
          <w:szCs w:val="24"/>
        </w:rPr>
        <w:t>)</w:t>
      </w:r>
      <w:r>
        <w:rPr>
          <w:rFonts w:ascii="Times New Roman" w:hAnsi="Times New Roman" w:cs="Times New Roman"/>
          <w:sz w:val="24"/>
          <w:szCs w:val="24"/>
        </w:rPr>
        <w:t xml:space="preserve"> </w:t>
      </w:r>
      <w:r w:rsidRPr="006216E3">
        <w:rPr>
          <w:rFonts w:ascii="Times New Roman" w:hAnsi="Times New Roman" w:cs="Times New Roman"/>
          <w:sz w:val="24"/>
          <w:szCs w:val="24"/>
        </w:rPr>
        <w:t xml:space="preserve"> reported</w:t>
      </w:r>
      <w:proofErr w:type="gramEnd"/>
      <w:r w:rsidRPr="006216E3">
        <w:rPr>
          <w:rFonts w:ascii="Times New Roman" w:hAnsi="Times New Roman" w:cs="Times New Roman"/>
          <w:sz w:val="24"/>
          <w:szCs w:val="24"/>
        </w:rPr>
        <w:t xml:space="preserve"> that while female survivors experienced significant declines in memory (as well as near-significant decline in multiple other domains)</w:t>
      </w:r>
      <w:r>
        <w:rPr>
          <w:rFonts w:ascii="Times New Roman" w:hAnsi="Times New Roman" w:cs="Times New Roman"/>
          <w:sz w:val="24"/>
          <w:szCs w:val="24"/>
        </w:rPr>
        <w:t>,</w:t>
      </w:r>
      <w:r w:rsidRPr="006216E3">
        <w:rPr>
          <w:rFonts w:ascii="Times New Roman" w:hAnsi="Times New Roman" w:cs="Times New Roman"/>
          <w:sz w:val="24"/>
          <w:szCs w:val="24"/>
        </w:rPr>
        <w:t xml:space="preserve"> male survivors actually had improved scores for language, verbal memory, executive function, and episodic learning. </w:t>
      </w:r>
    </w:p>
    <w:p w14:paraId="4DCA1A58" w14:textId="70D61A28"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In their review on race, ethnicity, and CRC</w:t>
      </w:r>
      <w:r>
        <w:rPr>
          <w:rFonts w:ascii="Times New Roman" w:hAnsi="Times New Roman" w:cs="Times New Roman"/>
          <w:sz w:val="24"/>
          <w:szCs w:val="24"/>
        </w:rPr>
        <w:t>D</w:t>
      </w:r>
      <w:r w:rsidRPr="006216E3">
        <w:rPr>
          <w:rFonts w:ascii="Times New Roman" w:hAnsi="Times New Roman" w:cs="Times New Roman"/>
          <w:sz w:val="24"/>
          <w:szCs w:val="24"/>
        </w:rPr>
        <w:t>, Franco-Rocha et al. (2023) reported that from the 25 articles they evaluated, 96% of the ethnic subgroup associations were significant. The authors stated that nine studies indicated a higher chance of Black or non-</w:t>
      </w:r>
      <w:r>
        <w:rPr>
          <w:rFonts w:ascii="Times New Roman" w:hAnsi="Times New Roman" w:cs="Times New Roman"/>
          <w:sz w:val="24"/>
          <w:szCs w:val="24"/>
        </w:rPr>
        <w:t>W</w:t>
      </w:r>
      <w:r w:rsidRPr="006216E3">
        <w:rPr>
          <w:rFonts w:ascii="Times New Roman" w:hAnsi="Times New Roman" w:cs="Times New Roman"/>
          <w:sz w:val="24"/>
          <w:szCs w:val="24"/>
        </w:rPr>
        <w:t>hite patients reporting CRC</w:t>
      </w:r>
      <w:r>
        <w:rPr>
          <w:rFonts w:ascii="Times New Roman" w:hAnsi="Times New Roman" w:cs="Times New Roman"/>
          <w:sz w:val="24"/>
          <w:szCs w:val="24"/>
        </w:rPr>
        <w:t>D</w:t>
      </w:r>
      <w:r w:rsidRPr="006216E3">
        <w:rPr>
          <w:rFonts w:ascii="Times New Roman" w:hAnsi="Times New Roman" w:cs="Times New Roman"/>
          <w:sz w:val="24"/>
          <w:szCs w:val="24"/>
        </w:rPr>
        <w:t xml:space="preserve">, while a tenth study reported that </w:t>
      </w:r>
      <w:r>
        <w:rPr>
          <w:rFonts w:ascii="Times New Roman" w:hAnsi="Times New Roman" w:cs="Times New Roman"/>
          <w:sz w:val="24"/>
          <w:szCs w:val="24"/>
        </w:rPr>
        <w:t>W</w:t>
      </w:r>
      <w:r w:rsidRPr="006216E3">
        <w:rPr>
          <w:rFonts w:ascii="Times New Roman" w:hAnsi="Times New Roman" w:cs="Times New Roman"/>
          <w:sz w:val="24"/>
          <w:szCs w:val="24"/>
        </w:rPr>
        <w:t>hite patients were more likely to report more severe CRC</w:t>
      </w:r>
      <w:r>
        <w:rPr>
          <w:rFonts w:ascii="Times New Roman" w:hAnsi="Times New Roman" w:cs="Times New Roman"/>
          <w:sz w:val="24"/>
          <w:szCs w:val="24"/>
        </w:rPr>
        <w:t>D</w:t>
      </w:r>
      <w:r w:rsidRPr="006216E3">
        <w:rPr>
          <w:rFonts w:ascii="Times New Roman" w:hAnsi="Times New Roman" w:cs="Times New Roman"/>
          <w:sz w:val="24"/>
          <w:szCs w:val="24"/>
        </w:rPr>
        <w:t xml:space="preserve"> symptoms (Franco-Rocha et al., 2023). An additional study indicated that cognitive decline was slower for non-Hispanic Black patients (Franco-Rocha et al., 2023). Contributing to the problems of CRC</w:t>
      </w:r>
      <w:r>
        <w:rPr>
          <w:rFonts w:ascii="Times New Roman" w:hAnsi="Times New Roman" w:cs="Times New Roman"/>
          <w:sz w:val="24"/>
          <w:szCs w:val="24"/>
        </w:rPr>
        <w:t>D</w:t>
      </w:r>
      <w:r w:rsidRPr="006216E3">
        <w:rPr>
          <w:rFonts w:ascii="Times New Roman" w:hAnsi="Times New Roman" w:cs="Times New Roman"/>
          <w:sz w:val="24"/>
          <w:szCs w:val="24"/>
        </w:rPr>
        <w:t xml:space="preserve"> measurement, Franco-Rocha et al. (2023) reported that subjective CRC</w:t>
      </w:r>
      <w:r>
        <w:rPr>
          <w:rFonts w:ascii="Times New Roman" w:hAnsi="Times New Roman" w:cs="Times New Roman"/>
          <w:sz w:val="24"/>
          <w:szCs w:val="24"/>
        </w:rPr>
        <w:t>D</w:t>
      </w:r>
      <w:r w:rsidRPr="006216E3">
        <w:rPr>
          <w:rFonts w:ascii="Times New Roman" w:hAnsi="Times New Roman" w:cs="Times New Roman"/>
          <w:sz w:val="24"/>
          <w:szCs w:val="24"/>
        </w:rPr>
        <w:t xml:space="preserve"> measures, including FACT-Cog, are less effective at measuring CRC</w:t>
      </w:r>
      <w:r>
        <w:rPr>
          <w:rFonts w:ascii="Times New Roman" w:hAnsi="Times New Roman" w:cs="Times New Roman"/>
          <w:sz w:val="24"/>
          <w:szCs w:val="24"/>
        </w:rPr>
        <w:t>D</w:t>
      </w:r>
      <w:r w:rsidRPr="006216E3">
        <w:rPr>
          <w:rFonts w:ascii="Times New Roman" w:hAnsi="Times New Roman" w:cs="Times New Roman"/>
          <w:sz w:val="24"/>
          <w:szCs w:val="24"/>
        </w:rPr>
        <w:t xml:space="preserve"> in non-</w:t>
      </w:r>
      <w:r>
        <w:rPr>
          <w:rFonts w:ascii="Times New Roman" w:hAnsi="Times New Roman" w:cs="Times New Roman"/>
          <w:sz w:val="24"/>
          <w:szCs w:val="24"/>
        </w:rPr>
        <w:lastRenderedPageBreak/>
        <w:t>W</w:t>
      </w:r>
      <w:r w:rsidRPr="006216E3">
        <w:rPr>
          <w:rFonts w:ascii="Times New Roman" w:hAnsi="Times New Roman" w:cs="Times New Roman"/>
          <w:sz w:val="24"/>
          <w:szCs w:val="24"/>
        </w:rPr>
        <w:t>hite populations. Altogether, this review illustrated that there is a racial and ethnic component to CRC</w:t>
      </w:r>
      <w:r>
        <w:rPr>
          <w:rFonts w:ascii="Times New Roman" w:hAnsi="Times New Roman" w:cs="Times New Roman"/>
          <w:sz w:val="24"/>
          <w:szCs w:val="24"/>
        </w:rPr>
        <w:t>D</w:t>
      </w:r>
      <w:ins w:id="32" w:author="Joe Houpt" w:date="2024-10-28T10:31:00Z">
        <w:r w:rsidR="00563796">
          <w:rPr>
            <w:rFonts w:ascii="Times New Roman" w:hAnsi="Times New Roman" w:cs="Times New Roman"/>
            <w:sz w:val="24"/>
            <w:szCs w:val="24"/>
          </w:rPr>
          <w:t xml:space="preserve"> </w:t>
        </w:r>
        <w:proofErr w:type="spellStart"/>
        <w:r w:rsidR="00563796">
          <w:rPr>
            <w:rFonts w:ascii="Times New Roman" w:hAnsi="Times New Roman" w:cs="Times New Roman"/>
            <w:sz w:val="24"/>
            <w:szCs w:val="24"/>
          </w:rPr>
          <w:t>measurment</w:t>
        </w:r>
      </w:ins>
      <w:proofErr w:type="spellEnd"/>
      <w:r w:rsidRPr="006216E3">
        <w:rPr>
          <w:rFonts w:ascii="Times New Roman" w:hAnsi="Times New Roman" w:cs="Times New Roman"/>
          <w:sz w:val="24"/>
          <w:szCs w:val="24"/>
        </w:rPr>
        <w:t>.</w:t>
      </w:r>
    </w:p>
    <w:p w14:paraId="5D6192E2" w14:textId="77777777" w:rsidR="007439EA"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r>
      <w:r>
        <w:rPr>
          <w:rFonts w:ascii="Times New Roman" w:hAnsi="Times New Roman" w:cs="Times New Roman"/>
          <w:sz w:val="24"/>
          <w:szCs w:val="24"/>
        </w:rPr>
        <w:t xml:space="preserve">Cancer treatment regimen and dose, the development of tumors throughout cancer, and characteristics about a cancer patient can all impact the damage to neural tissue, and in turn, CRCD, as depicted in Figure 1. When you combine all the possible variations of cancer treatments, cancer types, genetics, and demographics, the possible routes to a cause for CRCD become endless. However, these factors do not exist in a vacuum, and rather than chasing each unique path, the field of CRCD has looked for commonalities that could explain how many of these factors impact cognition. By comparing </w:t>
      </w:r>
      <w:r w:rsidRPr="006216E3">
        <w:rPr>
          <w:rFonts w:ascii="Times New Roman" w:hAnsi="Times New Roman" w:cs="Times New Roman"/>
          <w:sz w:val="24"/>
          <w:szCs w:val="24"/>
        </w:rPr>
        <w:t>CRC</w:t>
      </w:r>
      <w:r>
        <w:rPr>
          <w:rFonts w:ascii="Times New Roman" w:hAnsi="Times New Roman" w:cs="Times New Roman"/>
          <w:sz w:val="24"/>
          <w:szCs w:val="24"/>
        </w:rPr>
        <w:t>D</w:t>
      </w:r>
      <w:r w:rsidRPr="006216E3">
        <w:rPr>
          <w:rFonts w:ascii="Times New Roman" w:hAnsi="Times New Roman" w:cs="Times New Roman"/>
          <w:sz w:val="24"/>
          <w:szCs w:val="24"/>
        </w:rPr>
        <w:t xml:space="preserve"> to the animal model</w:t>
      </w:r>
      <w:r>
        <w:rPr>
          <w:rFonts w:ascii="Times New Roman" w:hAnsi="Times New Roman" w:cs="Times New Roman"/>
          <w:sz w:val="24"/>
          <w:szCs w:val="24"/>
        </w:rPr>
        <w:t xml:space="preserve"> of</w:t>
      </w:r>
      <w:r w:rsidRPr="006216E3">
        <w:rPr>
          <w:rFonts w:ascii="Times New Roman" w:hAnsi="Times New Roman" w:cs="Times New Roman"/>
          <w:sz w:val="24"/>
          <w:szCs w:val="24"/>
        </w:rPr>
        <w:t xml:space="preserve"> sickness behavior, researchers began to question if inflammation may be </w:t>
      </w:r>
      <w:r>
        <w:rPr>
          <w:rFonts w:ascii="Times New Roman" w:hAnsi="Times New Roman" w:cs="Times New Roman"/>
          <w:sz w:val="24"/>
          <w:szCs w:val="24"/>
        </w:rPr>
        <w:t xml:space="preserve">the driving force behind </w:t>
      </w:r>
      <w:r w:rsidRPr="006216E3">
        <w:rPr>
          <w:rFonts w:ascii="Times New Roman" w:hAnsi="Times New Roman" w:cs="Times New Roman"/>
          <w:sz w:val="24"/>
          <w:szCs w:val="24"/>
        </w:rPr>
        <w:t>cancer cognitio</w:t>
      </w:r>
      <w:r>
        <w:rPr>
          <w:rFonts w:ascii="Times New Roman" w:hAnsi="Times New Roman" w:cs="Times New Roman"/>
          <w:sz w:val="24"/>
          <w:szCs w:val="24"/>
        </w:rPr>
        <w:t>n decline (</w:t>
      </w:r>
      <w:proofErr w:type="spellStart"/>
      <w:r w:rsidRPr="006216E3">
        <w:rPr>
          <w:rFonts w:ascii="Times New Roman" w:hAnsi="Times New Roman" w:cs="Times New Roman"/>
          <w:sz w:val="24"/>
          <w:szCs w:val="24"/>
        </w:rPr>
        <w:t>Tannock</w:t>
      </w:r>
      <w:proofErr w:type="spellEnd"/>
      <w:r w:rsidRPr="006216E3">
        <w:rPr>
          <w:rFonts w:ascii="Times New Roman" w:hAnsi="Times New Roman" w:cs="Times New Roman"/>
          <w:sz w:val="24"/>
          <w:szCs w:val="24"/>
        </w:rPr>
        <w:t xml:space="preserve"> et al., 2004). </w:t>
      </w:r>
    </w:p>
    <w:p w14:paraId="034CDE0B"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1</w:t>
      </w:r>
    </w:p>
    <w:p w14:paraId="36EEFBBA" w14:textId="77777777" w:rsidR="007439EA" w:rsidRPr="00272B39" w:rsidRDefault="007439EA" w:rsidP="007439EA">
      <w:pPr>
        <w:spacing w:after="0" w:line="480" w:lineRule="auto"/>
        <w:rPr>
          <w:rFonts w:ascii="Times New Roman" w:hAnsi="Times New Roman" w:cs="Times New Roman"/>
          <w:sz w:val="24"/>
          <w:szCs w:val="24"/>
        </w:rPr>
      </w:pPr>
      <w:r>
        <w:rPr>
          <w:rFonts w:ascii="Times New Roman" w:hAnsi="Times New Roman" w:cs="Times New Roman"/>
          <w:i/>
          <w:iCs/>
          <w:sz w:val="24"/>
          <w:szCs w:val="24"/>
        </w:rPr>
        <w:t>The Route to Cancer-Related Cognitive Decline</w:t>
      </w:r>
    </w:p>
    <w:p w14:paraId="093BDD1A"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0F7588" wp14:editId="701CB546">
            <wp:extent cx="4623676" cy="4088920"/>
            <wp:effectExtent l="0" t="0" r="5715" b="0"/>
            <wp:docPr id="837081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3770" cy="4115533"/>
                    </a:xfrm>
                    <a:prstGeom prst="rect">
                      <a:avLst/>
                    </a:prstGeom>
                    <a:noFill/>
                  </pic:spPr>
                </pic:pic>
              </a:graphicData>
            </a:graphic>
          </wp:inline>
        </w:drawing>
      </w:r>
    </w:p>
    <w:p w14:paraId="589DE059" w14:textId="77777777" w:rsidR="007439EA" w:rsidRPr="00045CD2" w:rsidRDefault="007439EA" w:rsidP="007439EA">
      <w:pPr>
        <w:spacing w:after="0" w:line="480" w:lineRule="auto"/>
        <w:rPr>
          <w:rFonts w:ascii="Times New Roman" w:eastAsia="Times New Roman" w:hAnsi="Times New Roman" w:cs="Times New Roman"/>
          <w:b/>
          <w:kern w:val="0"/>
          <w:sz w:val="24"/>
          <w:szCs w:val="24"/>
          <w:lang w:val="en"/>
          <w14:ligatures w14:val="none"/>
        </w:rPr>
      </w:pPr>
      <w:r w:rsidRPr="00045CD2">
        <w:rPr>
          <w:rFonts w:ascii="Times New Roman" w:eastAsia="Times New Roman" w:hAnsi="Times New Roman" w:cs="Times New Roman"/>
          <w:b/>
          <w:kern w:val="0"/>
          <w:sz w:val="24"/>
          <w:szCs w:val="24"/>
          <w:lang w:val="en"/>
          <w14:ligatures w14:val="none"/>
        </w:rPr>
        <w:t>The Role of Inflammation</w:t>
      </w:r>
    </w:p>
    <w:p w14:paraId="3BB48F1F"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216E3">
        <w:rPr>
          <w:rFonts w:ascii="Times New Roman" w:hAnsi="Times New Roman" w:cs="Times New Roman"/>
          <w:sz w:val="24"/>
          <w:szCs w:val="24"/>
        </w:rPr>
        <w:t>The early 2000s saw an explosion of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illustrating that </w:t>
      </w:r>
      <w:r>
        <w:rPr>
          <w:rFonts w:ascii="Times New Roman" w:hAnsi="Times New Roman" w:cs="Times New Roman"/>
          <w:sz w:val="24"/>
          <w:szCs w:val="24"/>
        </w:rPr>
        <w:t xml:space="preserve">while the potential causes of CRCD were extremely varied, many patients </w:t>
      </w:r>
      <w:r w:rsidRPr="006216E3">
        <w:rPr>
          <w:rFonts w:ascii="Times New Roman" w:hAnsi="Times New Roman" w:cs="Times New Roman"/>
          <w:sz w:val="24"/>
          <w:szCs w:val="24"/>
        </w:rPr>
        <w:t>experience</w:t>
      </w:r>
      <w:r>
        <w:rPr>
          <w:rFonts w:ascii="Times New Roman" w:hAnsi="Times New Roman" w:cs="Times New Roman"/>
          <w:sz w:val="24"/>
          <w:szCs w:val="24"/>
        </w:rPr>
        <w:t xml:space="preserve"> very</w:t>
      </w:r>
      <w:r w:rsidRPr="006216E3">
        <w:rPr>
          <w:rFonts w:ascii="Times New Roman" w:hAnsi="Times New Roman" w:cs="Times New Roman"/>
          <w:sz w:val="24"/>
          <w:szCs w:val="24"/>
        </w:rPr>
        <w:t xml:space="preserve"> similar cognitive deficits and physical symptoms. Hierarchical cluster analysis of cancer side effects established that cancer symptoms often had clusters for appetite loss, pain, fatigue, and attention deficits, which were markedly similar to the symptoms of animal sickness behavior, such as wasting, pain, decreased social and habitat exploration, and impaired learning (</w:t>
      </w:r>
      <w:proofErr w:type="spellStart"/>
      <w:r w:rsidRPr="006216E3">
        <w:rPr>
          <w:rFonts w:ascii="Times New Roman" w:hAnsi="Times New Roman" w:cs="Times New Roman"/>
          <w:sz w:val="24"/>
          <w:szCs w:val="24"/>
        </w:rPr>
        <w:t>Cleeland</w:t>
      </w:r>
      <w:proofErr w:type="spellEnd"/>
      <w:r w:rsidRPr="006216E3">
        <w:rPr>
          <w:rFonts w:ascii="Times New Roman" w:hAnsi="Times New Roman" w:cs="Times New Roman"/>
          <w:sz w:val="24"/>
          <w:szCs w:val="24"/>
        </w:rPr>
        <w:t xml:space="preserve"> et al., 2003; Lee et al., 2004). This comparison of cancer side effects to animal sickness behavior was especially important because of the magnitude of studies that had induced sickness behavior (rather than just assessing correlations). Most commonly, these sickness behavior studies injected either bacteria or purified pro-inflammatory biomarkers into small animals and established that </w:t>
      </w:r>
      <w:r w:rsidRPr="006216E3">
        <w:rPr>
          <w:rFonts w:ascii="Times New Roman" w:hAnsi="Times New Roman" w:cs="Times New Roman"/>
          <w:sz w:val="24"/>
          <w:szCs w:val="24"/>
        </w:rPr>
        <w:lastRenderedPageBreak/>
        <w:t>intracerebral, intravenous, and subcutaneous administration could all induce an inflammatory response and sickness behavior (Lee et al., 2004). Thus, the potential for a similar role of inflammation in human cancer symptoms became a major focus in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w:t>
      </w:r>
      <w:proofErr w:type="spellStart"/>
      <w:r w:rsidRPr="006216E3">
        <w:rPr>
          <w:rFonts w:ascii="Times New Roman" w:hAnsi="Times New Roman" w:cs="Times New Roman"/>
          <w:sz w:val="24"/>
          <w:szCs w:val="24"/>
        </w:rPr>
        <w:t>Tannock</w:t>
      </w:r>
      <w:proofErr w:type="spellEnd"/>
      <w:r w:rsidRPr="006216E3">
        <w:rPr>
          <w:rFonts w:ascii="Times New Roman" w:hAnsi="Times New Roman" w:cs="Times New Roman"/>
          <w:sz w:val="24"/>
          <w:szCs w:val="24"/>
        </w:rPr>
        <w:t xml:space="preserve"> et al., 2004). The </w:t>
      </w:r>
      <w:r>
        <w:rPr>
          <w:rFonts w:ascii="Times New Roman" w:hAnsi="Times New Roman" w:cs="Times New Roman"/>
          <w:sz w:val="24"/>
          <w:szCs w:val="24"/>
        </w:rPr>
        <w:t xml:space="preserve">potential benefits of understanding the </w:t>
      </w:r>
      <w:r w:rsidRPr="006216E3">
        <w:rPr>
          <w:rFonts w:ascii="Times New Roman" w:hAnsi="Times New Roman" w:cs="Times New Roman"/>
          <w:sz w:val="24"/>
          <w:szCs w:val="24"/>
        </w:rPr>
        <w:t xml:space="preserve">role </w:t>
      </w:r>
      <w:r>
        <w:rPr>
          <w:rFonts w:ascii="Times New Roman" w:hAnsi="Times New Roman" w:cs="Times New Roman"/>
          <w:sz w:val="24"/>
          <w:szCs w:val="24"/>
        </w:rPr>
        <w:t>of inflammation in CRCD cannot be understated</w:t>
      </w:r>
      <w:r w:rsidRPr="006216E3">
        <w:rPr>
          <w:rFonts w:ascii="Times New Roman" w:hAnsi="Times New Roman" w:cs="Times New Roman"/>
          <w:sz w:val="24"/>
          <w:szCs w:val="24"/>
        </w:rPr>
        <w:t>, as there is a vast history of being able to treat inflammation</w:t>
      </w:r>
      <w:r>
        <w:rPr>
          <w:rFonts w:ascii="Times New Roman" w:hAnsi="Times New Roman" w:cs="Times New Roman"/>
          <w:sz w:val="24"/>
          <w:szCs w:val="24"/>
        </w:rPr>
        <w:t>, which may serve as an avenue for CRCD treatment (Keeney et al., 2018; Pang et al., 2021)</w:t>
      </w:r>
      <w:r w:rsidRPr="006216E3">
        <w:rPr>
          <w:rFonts w:ascii="Times New Roman" w:hAnsi="Times New Roman" w:cs="Times New Roman"/>
          <w:sz w:val="24"/>
          <w:szCs w:val="24"/>
        </w:rPr>
        <w:t>. By understanding the role and nuances of inflammation, there is hope to discover an avenue for CRC</w:t>
      </w:r>
      <w:r>
        <w:rPr>
          <w:rFonts w:ascii="Times New Roman" w:hAnsi="Times New Roman" w:cs="Times New Roman"/>
          <w:sz w:val="24"/>
          <w:szCs w:val="24"/>
        </w:rPr>
        <w:t>D</w:t>
      </w:r>
      <w:r w:rsidRPr="006216E3">
        <w:rPr>
          <w:rFonts w:ascii="Times New Roman" w:hAnsi="Times New Roman" w:cs="Times New Roman"/>
          <w:sz w:val="24"/>
          <w:szCs w:val="24"/>
        </w:rPr>
        <w:t xml:space="preserve"> treatment, providing a huge change in the quality of life for cancer patients and survivors.</w:t>
      </w:r>
    </w:p>
    <w:p w14:paraId="18E37B78" w14:textId="48458B4F"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Inflammation is a complex process, requiring extensive communication between different types of cells. When neural tissue is damaged, a foreign pathogen is discovered, or excess molecules are detected, a specialized group of macrophages, called microglia, are activated (Shabab et al., 2017). These activated microglia swarm to the target site to attack ‘suspicious’ or dead tissue and cells, all while signaling for aid with the release of small proteins, such as cytokines and chemokines (Shabab et al., 2017). Other cells that function in the neuroimmune response, such as neutrophils, lymphocytes, and astrocytes, can then swarm to help, all while releasing cytokines and chemokines of their own (Nguyen &amp; Ehrlich, 2020). In patients with cancer, tumor cells have been known to have their own microenvironment, including immune cells, that can also release cytokines (Olson &amp; Marks, 2019). Though the flood of cells and nutrients through inflammation is a crucial part of healing, balance is pivotal, and it is important to avoid having too many immune ‘cooks in the kitchen.’ Measuring the levels of certain types of chemokines and cytokines can provide a biomarker for what types of messages are being shouted through the immune system, and in turn, determine if there is a healthy balance in the inflammatory response. While some of these signaling proteins are anti-inflammatory, such as </w:t>
      </w:r>
      <w:r w:rsidRPr="006216E3">
        <w:rPr>
          <w:rFonts w:ascii="Times New Roman" w:hAnsi="Times New Roman" w:cs="Times New Roman"/>
          <w:sz w:val="24"/>
          <w:szCs w:val="24"/>
        </w:rPr>
        <w:lastRenderedPageBreak/>
        <w:t xml:space="preserve">interleukin (IL)-5, others are pro-inflammatory, such as interferon-alpha (IFN-α) and tumor necrosis factor-alpha (TNF-α; </w:t>
      </w:r>
      <w:proofErr w:type="spellStart"/>
      <w:r w:rsidRPr="006216E3">
        <w:rPr>
          <w:rFonts w:ascii="Times New Roman" w:hAnsi="Times New Roman" w:cs="Times New Roman"/>
          <w:sz w:val="24"/>
          <w:szCs w:val="24"/>
        </w:rPr>
        <w:t>Seruga</w:t>
      </w:r>
      <w:proofErr w:type="spellEnd"/>
      <w:r w:rsidRPr="006216E3">
        <w:rPr>
          <w:rFonts w:ascii="Times New Roman" w:hAnsi="Times New Roman" w:cs="Times New Roman"/>
          <w:sz w:val="24"/>
          <w:szCs w:val="24"/>
        </w:rPr>
        <w:t xml:space="preserve"> et al., 2008). Even more cytokines can function as both pro- and anti-inflammatory, including IL-2, IL-4, IL-6, and IL-10, though some may lean more towards one type of response than the other (</w:t>
      </w:r>
      <w:proofErr w:type="spellStart"/>
      <w:r w:rsidRPr="006216E3">
        <w:rPr>
          <w:rFonts w:ascii="Times New Roman" w:hAnsi="Times New Roman" w:cs="Times New Roman"/>
          <w:sz w:val="24"/>
          <w:szCs w:val="24"/>
        </w:rPr>
        <w:t>Seruga</w:t>
      </w:r>
      <w:proofErr w:type="spellEnd"/>
      <w:r w:rsidRPr="006216E3">
        <w:rPr>
          <w:rFonts w:ascii="Times New Roman" w:hAnsi="Times New Roman" w:cs="Times New Roman"/>
          <w:sz w:val="24"/>
          <w:szCs w:val="24"/>
        </w:rPr>
        <w:t xml:space="preserve"> et al., 2008). When the central nervous system is repeatedly flooded by too many pro-inflammatory protein signals, neuroinflammation can become chronic, with damaging side effects to the surrounding tissue (Nguyen &amp; </w:t>
      </w:r>
      <w:proofErr w:type="spellStart"/>
      <w:r w:rsidRPr="006216E3">
        <w:rPr>
          <w:rFonts w:ascii="Times New Roman" w:hAnsi="Times New Roman" w:cs="Times New Roman"/>
          <w:sz w:val="24"/>
          <w:szCs w:val="24"/>
        </w:rPr>
        <w:t>Ehlrich</w:t>
      </w:r>
      <w:proofErr w:type="spellEnd"/>
      <w:r w:rsidRPr="006216E3">
        <w:rPr>
          <w:rFonts w:ascii="Times New Roman" w:hAnsi="Times New Roman" w:cs="Times New Roman"/>
          <w:sz w:val="24"/>
          <w:szCs w:val="24"/>
        </w:rPr>
        <w:t xml:space="preserve">, 2020). Cytokines are one of the most common inflammation signaling proteins, and they can routinely be obtained from blood serum or cerebrospinal fluid, so they make a convenient measure to assess the state of neuroinflammation (Nguyen &amp; </w:t>
      </w:r>
      <w:proofErr w:type="spellStart"/>
      <w:r w:rsidRPr="006216E3">
        <w:rPr>
          <w:rFonts w:ascii="Times New Roman" w:hAnsi="Times New Roman" w:cs="Times New Roman"/>
          <w:sz w:val="24"/>
          <w:szCs w:val="24"/>
        </w:rPr>
        <w:t>Ehlrich</w:t>
      </w:r>
      <w:proofErr w:type="spellEnd"/>
      <w:r w:rsidRPr="006216E3">
        <w:rPr>
          <w:rFonts w:ascii="Times New Roman" w:hAnsi="Times New Roman" w:cs="Times New Roman"/>
          <w:sz w:val="24"/>
          <w:szCs w:val="24"/>
        </w:rPr>
        <w:t xml:space="preserve">, 2020). More importantly, </w:t>
      </w:r>
      <w:del w:id="33" w:author="Joe Houpt" w:date="2024-10-28T10:35:00Z">
        <w:r w:rsidRPr="006216E3" w:rsidDel="005F681B">
          <w:rPr>
            <w:rFonts w:ascii="Times New Roman" w:hAnsi="Times New Roman" w:cs="Times New Roman"/>
            <w:sz w:val="24"/>
            <w:szCs w:val="24"/>
          </w:rPr>
          <w:delText xml:space="preserve">as purified cytokines have been shown to induce sickness behavior in animals, </w:delText>
        </w:r>
      </w:del>
      <w:r w:rsidRPr="006216E3">
        <w:rPr>
          <w:rFonts w:ascii="Times New Roman" w:hAnsi="Times New Roman" w:cs="Times New Roman"/>
          <w:sz w:val="24"/>
          <w:szCs w:val="24"/>
        </w:rPr>
        <w:t>there is a theoretical background to assessing cytokine levels in CRC</w:t>
      </w:r>
      <w:r>
        <w:rPr>
          <w:rFonts w:ascii="Times New Roman" w:hAnsi="Times New Roman" w:cs="Times New Roman"/>
          <w:sz w:val="24"/>
          <w:szCs w:val="24"/>
        </w:rPr>
        <w:t>D</w:t>
      </w:r>
      <w:ins w:id="34" w:author="Joe Houpt" w:date="2024-10-28T10:35:00Z">
        <w:r w:rsidR="005F681B" w:rsidRPr="005F681B">
          <w:rPr>
            <w:rFonts w:ascii="Times New Roman" w:hAnsi="Times New Roman" w:cs="Times New Roman"/>
            <w:sz w:val="24"/>
            <w:szCs w:val="24"/>
          </w:rPr>
          <w:t xml:space="preserve"> </w:t>
        </w:r>
        <w:r w:rsidR="005F681B" w:rsidRPr="006216E3">
          <w:rPr>
            <w:rFonts w:ascii="Times New Roman" w:hAnsi="Times New Roman" w:cs="Times New Roman"/>
            <w:sz w:val="24"/>
            <w:szCs w:val="24"/>
          </w:rPr>
          <w:t>as purified cytokines have been shown to induce sickness behavior in animals</w:t>
        </w:r>
      </w:ins>
      <w:r w:rsidRPr="006216E3">
        <w:rPr>
          <w:rFonts w:ascii="Times New Roman" w:hAnsi="Times New Roman" w:cs="Times New Roman"/>
          <w:sz w:val="24"/>
          <w:szCs w:val="24"/>
        </w:rPr>
        <w:t>.</w:t>
      </w:r>
    </w:p>
    <w:p w14:paraId="6A0470F3" w14:textId="2CAA46A8"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r>
      <w:del w:id="35" w:author="Joe Houpt" w:date="2024-10-28T10:35:00Z">
        <w:r w:rsidRPr="006216E3" w:rsidDel="005F681B">
          <w:rPr>
            <w:rFonts w:ascii="Times New Roman" w:hAnsi="Times New Roman" w:cs="Times New Roman"/>
            <w:sz w:val="24"/>
            <w:szCs w:val="24"/>
          </w:rPr>
          <w:delText>Our u</w:delText>
        </w:r>
      </w:del>
      <w:ins w:id="36" w:author="Joe Houpt" w:date="2024-10-28T10:35:00Z">
        <w:r w:rsidR="005F681B">
          <w:rPr>
            <w:rFonts w:ascii="Times New Roman" w:hAnsi="Times New Roman" w:cs="Times New Roman"/>
            <w:sz w:val="24"/>
            <w:szCs w:val="24"/>
          </w:rPr>
          <w:t>U</w:t>
        </w:r>
      </w:ins>
      <w:r w:rsidRPr="006216E3">
        <w:rPr>
          <w:rFonts w:ascii="Times New Roman" w:hAnsi="Times New Roman" w:cs="Times New Roman"/>
          <w:sz w:val="24"/>
          <w:szCs w:val="24"/>
        </w:rPr>
        <w:t>nderstanding of the relationship between cytokines and CRC</w:t>
      </w:r>
      <w:r>
        <w:rPr>
          <w:rFonts w:ascii="Times New Roman" w:hAnsi="Times New Roman" w:cs="Times New Roman"/>
          <w:sz w:val="24"/>
          <w:szCs w:val="24"/>
        </w:rPr>
        <w:t>D</w:t>
      </w:r>
      <w:r w:rsidRPr="006216E3">
        <w:rPr>
          <w:rFonts w:ascii="Times New Roman" w:hAnsi="Times New Roman" w:cs="Times New Roman"/>
          <w:sz w:val="24"/>
          <w:szCs w:val="24"/>
        </w:rPr>
        <w:t xml:space="preserve"> has grown substantially over the last 20 years. Interestingly, one of the earliest forays into assessing this relationship came before the field fully shifted toward the possibility that inflammation could play a role as a mediator. In 2001, </w:t>
      </w:r>
      <w:proofErr w:type="spellStart"/>
      <w:r w:rsidRPr="006216E3">
        <w:rPr>
          <w:rFonts w:ascii="Times New Roman" w:hAnsi="Times New Roman" w:cs="Times New Roman"/>
          <w:sz w:val="24"/>
          <w:szCs w:val="24"/>
        </w:rPr>
        <w:t>Capuron</w:t>
      </w:r>
      <w:proofErr w:type="spellEnd"/>
      <w:r w:rsidRPr="006216E3">
        <w:rPr>
          <w:rFonts w:ascii="Times New Roman" w:hAnsi="Times New Roman" w:cs="Times New Roman"/>
          <w:sz w:val="24"/>
          <w:szCs w:val="24"/>
        </w:rPr>
        <w:t xml:space="preserve"> and associates evaluated the impact of immunotherapies that included IL-2 and IFN-α cytokines on patients’ scores from three domains of the Cambridge Neuropsychological Test Automated Battery, but found slightly contradictory results. While patients who received IFN-α immunotherapy only had significantly lower scores on the multiple-choice task, the IL-2 immunotherapy group had significantly lower scores on the spatial working memory task and the spatial planning task (</w:t>
      </w:r>
      <w:proofErr w:type="spellStart"/>
      <w:r w:rsidRPr="006216E3">
        <w:rPr>
          <w:rFonts w:ascii="Times New Roman" w:hAnsi="Times New Roman" w:cs="Times New Roman"/>
          <w:sz w:val="24"/>
          <w:szCs w:val="24"/>
        </w:rPr>
        <w:t>Capuron</w:t>
      </w:r>
      <w:proofErr w:type="spellEnd"/>
      <w:r w:rsidRPr="006216E3">
        <w:rPr>
          <w:rFonts w:ascii="Times New Roman" w:hAnsi="Times New Roman" w:cs="Times New Roman"/>
          <w:sz w:val="24"/>
          <w:szCs w:val="24"/>
        </w:rPr>
        <w:t xml:space="preserve"> et al., 2001). Surprisingly, a subgroup of patients who received both IL-2 and IFN-α immunotherapy actually performed better on the spatial planning task, leading researchers to question how these cytokines were </w:t>
      </w:r>
      <w:r w:rsidRPr="006216E3">
        <w:rPr>
          <w:rFonts w:ascii="Times New Roman" w:hAnsi="Times New Roman" w:cs="Times New Roman"/>
          <w:sz w:val="24"/>
          <w:szCs w:val="24"/>
        </w:rPr>
        <w:lastRenderedPageBreak/>
        <w:t xml:space="preserve">either promoted or counteracted by other cytokines. </w:t>
      </w:r>
      <w:r>
        <w:rPr>
          <w:rFonts w:ascii="Times New Roman" w:hAnsi="Times New Roman" w:cs="Times New Roman"/>
          <w:sz w:val="24"/>
          <w:szCs w:val="24"/>
        </w:rPr>
        <w:t>T</w:t>
      </w:r>
      <w:r w:rsidRPr="006216E3">
        <w:rPr>
          <w:rFonts w:ascii="Times New Roman" w:hAnsi="Times New Roman" w:cs="Times New Roman"/>
          <w:sz w:val="24"/>
          <w:szCs w:val="24"/>
        </w:rPr>
        <w:t>his article laid the groundwork for illustrating that not all cytokines are cytotoxic and that there is a balance to be found between the neuroprotective and neurodegenerative components of inflammation. This balance was further highlighted in a paper often regarded as one of the first (well-known) studies to assess cytokine differences in CRC</w:t>
      </w:r>
      <w:r>
        <w:rPr>
          <w:rFonts w:ascii="Times New Roman" w:hAnsi="Times New Roman" w:cs="Times New Roman"/>
          <w:sz w:val="24"/>
          <w:szCs w:val="24"/>
        </w:rPr>
        <w:t>D</w:t>
      </w:r>
      <w:r w:rsidRPr="006216E3">
        <w:rPr>
          <w:rFonts w:ascii="Times New Roman" w:hAnsi="Times New Roman" w:cs="Times New Roman"/>
          <w:sz w:val="24"/>
          <w:szCs w:val="24"/>
        </w:rPr>
        <w:t xml:space="preserve">. Meyers and associates (2005) reported that while higher levels of IL-6 were correlated with worse executive function on the Trail Making Test </w:t>
      </w:r>
      <w:commentRangeStart w:id="37"/>
      <w:r w:rsidRPr="006216E3">
        <w:rPr>
          <w:rFonts w:ascii="Times New Roman" w:hAnsi="Times New Roman" w:cs="Times New Roman"/>
          <w:sz w:val="24"/>
          <w:szCs w:val="24"/>
        </w:rPr>
        <w:t>Part B</w:t>
      </w:r>
      <w:commentRangeEnd w:id="37"/>
      <w:r w:rsidR="005F681B">
        <w:rPr>
          <w:rStyle w:val="CommentReference"/>
        </w:rPr>
        <w:commentReference w:id="37"/>
      </w:r>
      <w:r w:rsidRPr="006216E3">
        <w:rPr>
          <w:rFonts w:ascii="Times New Roman" w:hAnsi="Times New Roman" w:cs="Times New Roman"/>
          <w:sz w:val="24"/>
          <w:szCs w:val="24"/>
        </w:rPr>
        <w:t xml:space="preserve">, higher levels of IL-8 were correlated with better memory on the Hopkins Verbal Learning Test. In other words, the effects of an inflammatory response can differ based on the cytokines involved and the cognitive domain. </w:t>
      </w:r>
    </w:p>
    <w:p w14:paraId="476E099F" w14:textId="77777777" w:rsidR="007439EA" w:rsidRPr="00616F9C"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6216E3">
        <w:rPr>
          <w:rFonts w:ascii="Times New Roman" w:hAnsi="Times New Roman" w:cs="Times New Roman"/>
          <w:sz w:val="24"/>
          <w:szCs w:val="24"/>
        </w:rPr>
        <w:t xml:space="preserve">his dual, neuroprotective/ neurodegenerative nature of inflammation is </w:t>
      </w:r>
      <w:r>
        <w:rPr>
          <w:rFonts w:ascii="Times New Roman" w:hAnsi="Times New Roman" w:cs="Times New Roman"/>
          <w:sz w:val="24"/>
          <w:szCs w:val="24"/>
        </w:rPr>
        <w:t xml:space="preserve">also </w:t>
      </w:r>
      <w:r w:rsidRPr="006216E3">
        <w:rPr>
          <w:rFonts w:ascii="Times New Roman" w:hAnsi="Times New Roman" w:cs="Times New Roman"/>
          <w:sz w:val="24"/>
          <w:szCs w:val="24"/>
        </w:rPr>
        <w:t>illustrated in subjective measures of CRC</w:t>
      </w:r>
      <w:r>
        <w:rPr>
          <w:rFonts w:ascii="Times New Roman" w:hAnsi="Times New Roman" w:cs="Times New Roman"/>
          <w:sz w:val="24"/>
          <w:szCs w:val="24"/>
        </w:rPr>
        <w:t>D</w:t>
      </w:r>
      <w:r w:rsidRPr="006216E3">
        <w:rPr>
          <w:rFonts w:ascii="Times New Roman" w:hAnsi="Times New Roman" w:cs="Times New Roman"/>
          <w:sz w:val="24"/>
          <w:szCs w:val="24"/>
        </w:rPr>
        <w:t xml:space="preserve">, despite the difficulties with assessments. In a study evaluating blood serum concentrations of cytokines and performance on the </w:t>
      </w:r>
      <w:proofErr w:type="spellStart"/>
      <w:r w:rsidRPr="006216E3">
        <w:rPr>
          <w:rFonts w:ascii="Times New Roman" w:hAnsi="Times New Roman" w:cs="Times New Roman"/>
          <w:sz w:val="24"/>
          <w:szCs w:val="24"/>
        </w:rPr>
        <w:t>Headminer</w:t>
      </w:r>
      <w:proofErr w:type="spellEnd"/>
      <w:r w:rsidRPr="006216E3">
        <w:rPr>
          <w:rFonts w:ascii="Times New Roman" w:hAnsi="Times New Roman" w:cs="Times New Roman"/>
          <w:sz w:val="24"/>
          <w:szCs w:val="24"/>
        </w:rPr>
        <w:t>™ neuropsychological test and the FACT-Cog, Cheung et al. (2015) reported that more severe subjective cognitive impairment was associated with higher concentrations of IL-6 (</w:t>
      </w:r>
      <w:r w:rsidRPr="006216E3">
        <w:rPr>
          <w:rFonts w:ascii="Times New Roman" w:hAnsi="Times New Roman" w:cs="Times New Roman"/>
          <w:i/>
          <w:iCs/>
          <w:sz w:val="24"/>
          <w:szCs w:val="24"/>
        </w:rPr>
        <w:t>B</w:t>
      </w:r>
      <w:r w:rsidRPr="006216E3">
        <w:rPr>
          <w:rFonts w:ascii="Times New Roman" w:hAnsi="Times New Roman" w:cs="Times New Roman"/>
          <w:sz w:val="24"/>
          <w:szCs w:val="24"/>
        </w:rPr>
        <w:t xml:space="preserve"> = -0.92,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0.018) and interleukin-1 beta (IL-1β; </w:t>
      </w:r>
      <w:r w:rsidRPr="006216E3">
        <w:rPr>
          <w:rFonts w:ascii="Times New Roman" w:hAnsi="Times New Roman" w:cs="Times New Roman"/>
          <w:i/>
          <w:iCs/>
          <w:sz w:val="24"/>
          <w:szCs w:val="24"/>
        </w:rPr>
        <w:t>B</w:t>
      </w:r>
      <w:r w:rsidRPr="006216E3">
        <w:rPr>
          <w:rFonts w:ascii="Times New Roman" w:hAnsi="Times New Roman" w:cs="Times New Roman"/>
          <w:sz w:val="24"/>
          <w:szCs w:val="24"/>
        </w:rPr>
        <w:t xml:space="preserve"> = -0.44,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0.001). On the neuroprotective side, every unit of IL-4 blood serum concentration was associated with a 0.95 increase in the FACT-Cog score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0.022), indicating that IL-4 improved subjective CRC</w:t>
      </w:r>
      <w:r>
        <w:rPr>
          <w:rFonts w:ascii="Times New Roman" w:hAnsi="Times New Roman" w:cs="Times New Roman"/>
          <w:sz w:val="24"/>
          <w:szCs w:val="24"/>
        </w:rPr>
        <w:t>D</w:t>
      </w:r>
      <w:r w:rsidRPr="006216E3">
        <w:rPr>
          <w:rFonts w:ascii="Times New Roman" w:hAnsi="Times New Roman" w:cs="Times New Roman"/>
          <w:sz w:val="24"/>
          <w:szCs w:val="24"/>
        </w:rPr>
        <w:t xml:space="preserve"> (Cheun</w:t>
      </w:r>
      <w:r>
        <w:rPr>
          <w:rFonts w:ascii="Times New Roman" w:hAnsi="Times New Roman" w:cs="Times New Roman"/>
          <w:sz w:val="24"/>
          <w:szCs w:val="24"/>
        </w:rPr>
        <w:t>g</w:t>
      </w:r>
      <w:r w:rsidRPr="006216E3">
        <w:rPr>
          <w:rFonts w:ascii="Times New Roman" w:hAnsi="Times New Roman" w:cs="Times New Roman"/>
          <w:sz w:val="24"/>
          <w:szCs w:val="24"/>
        </w:rPr>
        <w:t xml:space="preserve"> et al., 2015). It is worth noting, however, that while previous research raised the possibility that IL-8 could play a neuroprotective role, in this study, the relationship between FACT-Cog and IL-8 was not significant (Cheung et al., 2015). </w:t>
      </w:r>
      <w:r>
        <w:rPr>
          <w:rFonts w:ascii="Times New Roman" w:hAnsi="Times New Roman" w:cs="Times New Roman"/>
          <w:sz w:val="24"/>
          <w:szCs w:val="24"/>
        </w:rPr>
        <w:t xml:space="preserve">These results illustrate that the balance of the inflammation system is linked to both subjective and objective cognitive outcomes, but it has not yet been determined what this balance is, or how it can be achieved. </w:t>
      </w:r>
    </w:p>
    <w:p w14:paraId="6373EF74"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The Damaging Effects of Inflammation</w:t>
      </w:r>
    </w:p>
    <w:p w14:paraId="71B6150C" w14:textId="77777777"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lastRenderedPageBreak/>
        <w:t xml:space="preserve">The human body is largely composed of balancing systems within balancing systems, and the immune response is no exception. In a healthy body, cells perform actions that use energy, often in the form of electrons. When a cell completes a function, it uses an electron from a molecule and then releases the newly electron-deprived molecule, which is called a free radical, back into the system. Free radicals, such as molecules belonging to the reactive oxygen species (ROS), </w:t>
      </w:r>
      <w:commentRangeStart w:id="38"/>
      <w:r w:rsidRPr="006216E3">
        <w:rPr>
          <w:rFonts w:ascii="Times New Roman" w:hAnsi="Times New Roman" w:cs="Times New Roman"/>
          <w:sz w:val="24"/>
          <w:szCs w:val="24"/>
        </w:rPr>
        <w:t xml:space="preserve">do not like being deprived of an electron, so will try to steal </w:t>
      </w:r>
      <w:commentRangeEnd w:id="38"/>
      <w:r w:rsidR="00DE1DB7">
        <w:rPr>
          <w:rStyle w:val="CommentReference"/>
        </w:rPr>
        <w:commentReference w:id="38"/>
      </w:r>
      <w:r w:rsidRPr="006216E3">
        <w:rPr>
          <w:rFonts w:ascii="Times New Roman" w:hAnsi="Times New Roman" w:cs="Times New Roman"/>
          <w:sz w:val="24"/>
          <w:szCs w:val="24"/>
        </w:rPr>
        <w:t xml:space="preserve">an electron from a different molecule. To prevent this chain of electron stealing, the body releases antioxidants, which scavenge excess ROS, keeping the body in balance. Oxidative stress occurs when ROS production expands past the capacity of antioxidants. This is important for inflammation, as free ROS activate microglia, triggering their functions as macrophages (an action that results in additional ROS byproduct) and their release of cytokines (McLeary et al., 2019). </w:t>
      </w:r>
      <w:proofErr w:type="spellStart"/>
      <w:r w:rsidRPr="006216E3">
        <w:rPr>
          <w:rFonts w:ascii="Times New Roman" w:hAnsi="Times New Roman" w:cs="Times New Roman"/>
          <w:sz w:val="24"/>
          <w:szCs w:val="24"/>
        </w:rPr>
        <w:t>Tangpong</w:t>
      </w:r>
      <w:proofErr w:type="spellEnd"/>
      <w:r w:rsidRPr="006216E3">
        <w:rPr>
          <w:rFonts w:ascii="Times New Roman" w:hAnsi="Times New Roman" w:cs="Times New Roman"/>
          <w:sz w:val="24"/>
          <w:szCs w:val="24"/>
        </w:rPr>
        <w:t xml:space="preserve"> et al. (2007) demonstrated that cytokines like TNF-α could also generate ROS, further perpetuating the inflammatory response. As the ratio of ROS to antioxidant molecules grows, the negative feedback loop of a healthy system is turned into a vicious spiral of chronic inflammation. This oxidative stress damages a cell’s mitochondria, causing mitochondrial dysfunction and apoptosis (Rummel et al., 2021). As this spiral of chronic inflammation and oxidative stress kills cells, fewer antioxidants are released, exacerbating the problem (Rummel et al., 2021). The damage from this process is severe enough that Wang et al. (2015) reported that oxidative stress is the leading cause of neuronal death.  In cancer patients, this spiral is especially evident. Bagnall-Moreau et al. (2019) reported that cancer treatments like doxorubicin produce free radicals, triggering the oxidative stress spiral.</w:t>
      </w:r>
      <w:r>
        <w:rPr>
          <w:rFonts w:ascii="Times New Roman" w:hAnsi="Times New Roman" w:cs="Times New Roman"/>
          <w:sz w:val="24"/>
          <w:szCs w:val="24"/>
        </w:rPr>
        <w:t xml:space="preserve"> Even when cancer treatments are unable to pass the BBB, the inflammatory biomarkers can infiltrate the immuno-privileged environment of the brain (</w:t>
      </w:r>
      <w:proofErr w:type="spellStart"/>
      <w:r>
        <w:rPr>
          <w:rFonts w:ascii="Times New Roman" w:hAnsi="Times New Roman" w:cs="Times New Roman"/>
          <w:sz w:val="24"/>
          <w:szCs w:val="24"/>
        </w:rPr>
        <w:t>Janelsin</w:t>
      </w:r>
      <w:proofErr w:type="spellEnd"/>
      <w:r>
        <w:rPr>
          <w:rFonts w:ascii="Times New Roman" w:hAnsi="Times New Roman" w:cs="Times New Roman"/>
          <w:sz w:val="24"/>
          <w:szCs w:val="24"/>
        </w:rPr>
        <w:t xml:space="preserve"> et al., 2012).</w:t>
      </w:r>
      <w:r w:rsidRPr="006216E3">
        <w:rPr>
          <w:rFonts w:ascii="Times New Roman" w:hAnsi="Times New Roman" w:cs="Times New Roman"/>
          <w:sz w:val="24"/>
          <w:szCs w:val="24"/>
        </w:rPr>
        <w:t xml:space="preserve"> </w:t>
      </w:r>
      <w:r>
        <w:rPr>
          <w:rFonts w:ascii="Times New Roman" w:hAnsi="Times New Roman" w:cs="Times New Roman"/>
          <w:sz w:val="24"/>
          <w:szCs w:val="24"/>
        </w:rPr>
        <w:t>T</w:t>
      </w:r>
      <w:r w:rsidRPr="006216E3">
        <w:rPr>
          <w:rFonts w:ascii="Times New Roman" w:hAnsi="Times New Roman" w:cs="Times New Roman"/>
          <w:sz w:val="24"/>
          <w:szCs w:val="24"/>
        </w:rPr>
        <w:t>his unchecked inflammatory response result</w:t>
      </w:r>
      <w:r>
        <w:rPr>
          <w:rFonts w:ascii="Times New Roman" w:hAnsi="Times New Roman" w:cs="Times New Roman"/>
          <w:sz w:val="24"/>
          <w:szCs w:val="24"/>
        </w:rPr>
        <w:t>s</w:t>
      </w:r>
      <w:r w:rsidRPr="006216E3">
        <w:rPr>
          <w:rFonts w:ascii="Times New Roman" w:hAnsi="Times New Roman" w:cs="Times New Roman"/>
          <w:sz w:val="24"/>
          <w:szCs w:val="24"/>
        </w:rPr>
        <w:t xml:space="preserve"> in </w:t>
      </w:r>
      <w:r>
        <w:rPr>
          <w:rFonts w:ascii="Times New Roman" w:hAnsi="Times New Roman" w:cs="Times New Roman"/>
          <w:sz w:val="24"/>
          <w:szCs w:val="24"/>
        </w:rPr>
        <w:t xml:space="preserve">axonal damage, </w:t>
      </w:r>
      <w:r w:rsidRPr="006216E3">
        <w:rPr>
          <w:rFonts w:ascii="Times New Roman" w:hAnsi="Times New Roman" w:cs="Times New Roman"/>
          <w:sz w:val="24"/>
          <w:szCs w:val="24"/>
        </w:rPr>
        <w:lastRenderedPageBreak/>
        <w:t>impairments in DNA translation</w:t>
      </w:r>
      <w:r>
        <w:rPr>
          <w:rFonts w:ascii="Times New Roman" w:hAnsi="Times New Roman" w:cs="Times New Roman"/>
          <w:sz w:val="24"/>
          <w:szCs w:val="24"/>
        </w:rPr>
        <w:t>,</w:t>
      </w:r>
      <w:r w:rsidRPr="006216E3">
        <w:rPr>
          <w:rFonts w:ascii="Times New Roman" w:hAnsi="Times New Roman" w:cs="Times New Roman"/>
          <w:sz w:val="24"/>
          <w:szCs w:val="24"/>
        </w:rPr>
        <w:t xml:space="preserve"> and structural damage to the hippocampus (Bagnall-Moreau et al., 2019</w:t>
      </w:r>
      <w:r>
        <w:rPr>
          <w:rFonts w:ascii="Times New Roman" w:hAnsi="Times New Roman" w:cs="Times New Roman"/>
          <w:sz w:val="24"/>
          <w:szCs w:val="24"/>
        </w:rPr>
        <w:t>;</w:t>
      </w:r>
      <w:r w:rsidRPr="00CD21A0">
        <w:rPr>
          <w:rFonts w:ascii="Times New Roman" w:hAnsi="Times New Roman" w:cs="Times New Roman"/>
          <w:sz w:val="24"/>
          <w:szCs w:val="24"/>
        </w:rPr>
        <w:t xml:space="preserve"> </w:t>
      </w:r>
      <w:proofErr w:type="spellStart"/>
      <w:r>
        <w:rPr>
          <w:rFonts w:ascii="Times New Roman" w:hAnsi="Times New Roman" w:cs="Times New Roman"/>
          <w:sz w:val="24"/>
          <w:szCs w:val="24"/>
        </w:rPr>
        <w:t>Schroyen</w:t>
      </w:r>
      <w:proofErr w:type="spellEnd"/>
      <w:r>
        <w:rPr>
          <w:rFonts w:ascii="Times New Roman" w:hAnsi="Times New Roman" w:cs="Times New Roman"/>
          <w:sz w:val="24"/>
          <w:szCs w:val="24"/>
        </w:rPr>
        <w:t xml:space="preserve"> et al., 2021</w:t>
      </w:r>
      <w:r w:rsidRPr="006216E3">
        <w:rPr>
          <w:rFonts w:ascii="Times New Roman" w:hAnsi="Times New Roman" w:cs="Times New Roman"/>
          <w:sz w:val="24"/>
          <w:szCs w:val="24"/>
        </w:rPr>
        <w:t>). As similar damage was reported when assessing the direct effects of cancer treatment on 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Pr>
          <w:rFonts w:ascii="Times New Roman" w:hAnsi="Times New Roman" w:cs="Times New Roman"/>
          <w:sz w:val="24"/>
          <w:szCs w:val="24"/>
        </w:rPr>
        <w:t xml:space="preserve">this provides a rationale for evaluating the role of inflammation with each factor impacting cognition, as depicted in Figure 2. </w:t>
      </w:r>
    </w:p>
    <w:p w14:paraId="71525A61"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2</w:t>
      </w:r>
    </w:p>
    <w:p w14:paraId="7F62202A" w14:textId="77777777" w:rsidR="007439EA" w:rsidRDefault="007439EA" w:rsidP="007439EA">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The Role of Inflammation in Causing Cancer-Related Cognitive Decline</w:t>
      </w:r>
    </w:p>
    <w:p w14:paraId="7278DEDF"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633A97" wp14:editId="79435EF4">
            <wp:extent cx="3804249" cy="3665568"/>
            <wp:effectExtent l="0" t="0" r="6350" b="0"/>
            <wp:docPr id="18306236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9425" cy="3699461"/>
                    </a:xfrm>
                    <a:prstGeom prst="rect">
                      <a:avLst/>
                    </a:prstGeom>
                    <a:noFill/>
                  </pic:spPr>
                </pic:pic>
              </a:graphicData>
            </a:graphic>
          </wp:inline>
        </w:drawing>
      </w:r>
    </w:p>
    <w:p w14:paraId="220AF558"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Treatment Regimen</w:t>
      </w:r>
    </w:p>
    <w:p w14:paraId="1972ECD7" w14:textId="758EB1C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As discussed previously, cancer treatment can impact CRC</w:t>
      </w:r>
      <w:r>
        <w:rPr>
          <w:rFonts w:ascii="Times New Roman" w:hAnsi="Times New Roman" w:cs="Times New Roman"/>
          <w:sz w:val="24"/>
          <w:szCs w:val="24"/>
        </w:rPr>
        <w:t>D</w:t>
      </w:r>
      <w:r w:rsidRPr="006216E3">
        <w:rPr>
          <w:rFonts w:ascii="Times New Roman" w:hAnsi="Times New Roman" w:cs="Times New Roman"/>
          <w:sz w:val="24"/>
          <w:szCs w:val="24"/>
        </w:rPr>
        <w:t xml:space="preserve"> bypassing the BBB and causing structural damage, impairing neurogenesis, and altering neuronal transmissions. One of the easiest places to assess how inflammation could be the vehicle driving cancer treatment impact is illustrated at the BBB. While only some chemotherapies can make it through the BBB, cytokines can pass through in a multitude of ways (Ren et al., 2017). As</w:t>
      </w:r>
      <w:r>
        <w:rPr>
          <w:rFonts w:ascii="Times New Roman" w:hAnsi="Times New Roman" w:cs="Times New Roman"/>
          <w:sz w:val="24"/>
          <w:szCs w:val="24"/>
        </w:rPr>
        <w:t xml:space="preserve"> previously addressed,</w:t>
      </w:r>
      <w:r w:rsidRPr="006216E3">
        <w:rPr>
          <w:rFonts w:ascii="Times New Roman" w:hAnsi="Times New Roman" w:cs="Times New Roman"/>
          <w:sz w:val="24"/>
          <w:szCs w:val="24"/>
        </w:rPr>
        <w:t xml:space="preserve"> cytokines are such small molecules, they can passively diffuse through leaky regions of the BBB or </w:t>
      </w:r>
      <w:r w:rsidRPr="006216E3">
        <w:rPr>
          <w:rFonts w:ascii="Times New Roman" w:hAnsi="Times New Roman" w:cs="Times New Roman"/>
          <w:sz w:val="24"/>
          <w:szCs w:val="24"/>
        </w:rPr>
        <w:lastRenderedPageBreak/>
        <w:t xml:space="preserve">actively enter at receptor locations through endocytosis (Ren et al., 2017). Most alarmingly, Rahman et al. (2018) illustrated </w:t>
      </w:r>
      <w:proofErr w:type="gramStart"/>
      <w:r w:rsidRPr="006216E3">
        <w:rPr>
          <w:rFonts w:ascii="Times New Roman" w:hAnsi="Times New Roman" w:cs="Times New Roman"/>
          <w:sz w:val="24"/>
          <w:szCs w:val="24"/>
        </w:rPr>
        <w:t>that cytokines</w:t>
      </w:r>
      <w:proofErr w:type="gramEnd"/>
      <w:r w:rsidRPr="006216E3">
        <w:rPr>
          <w:rFonts w:ascii="Times New Roman" w:hAnsi="Times New Roman" w:cs="Times New Roman"/>
          <w:sz w:val="24"/>
          <w:szCs w:val="24"/>
        </w:rPr>
        <w:t xml:space="preserve"> such as interferon-gamma (IFN- γ) and IL-17A could open junctions in the BBB, allowing larger molecules</w:t>
      </w:r>
      <w:r>
        <w:rPr>
          <w:rFonts w:ascii="Times New Roman" w:hAnsi="Times New Roman" w:cs="Times New Roman"/>
          <w:sz w:val="24"/>
          <w:szCs w:val="24"/>
        </w:rPr>
        <w:t xml:space="preserve"> (including the chemotherapy agents)</w:t>
      </w:r>
      <w:r w:rsidRPr="006216E3">
        <w:rPr>
          <w:rFonts w:ascii="Times New Roman" w:hAnsi="Times New Roman" w:cs="Times New Roman"/>
          <w:sz w:val="24"/>
          <w:szCs w:val="24"/>
        </w:rPr>
        <w:t xml:space="preserve"> to enter the brain within 60 minutes of cytokine administration. With the alterations to BBB permeability, the influx of cytokines and chemotherapy can trigger microglial activation, oxidative stress, and inflammation throughout the brain, resulting in hippocampus volume loss (Ren et al., 2017; Ren et al., 2019). As the hippocampus is vital to learning and memory, the structural damage from the inflammatory response could be </w:t>
      </w:r>
      <w:commentRangeStart w:id="39"/>
      <w:r w:rsidRPr="006216E3">
        <w:rPr>
          <w:rFonts w:ascii="Times New Roman" w:hAnsi="Times New Roman" w:cs="Times New Roman"/>
          <w:sz w:val="24"/>
          <w:szCs w:val="24"/>
        </w:rPr>
        <w:t>disastrous for CRC</w:t>
      </w:r>
      <w:r>
        <w:rPr>
          <w:rFonts w:ascii="Times New Roman" w:hAnsi="Times New Roman" w:cs="Times New Roman"/>
          <w:sz w:val="24"/>
          <w:szCs w:val="24"/>
        </w:rPr>
        <w:t>D</w:t>
      </w:r>
      <w:commentRangeEnd w:id="39"/>
      <w:r w:rsidR="00DE1DB7">
        <w:rPr>
          <w:rStyle w:val="CommentReference"/>
        </w:rPr>
        <w:commentReference w:id="39"/>
      </w:r>
      <w:r w:rsidRPr="006216E3">
        <w:rPr>
          <w:rFonts w:ascii="Times New Roman" w:hAnsi="Times New Roman" w:cs="Times New Roman"/>
          <w:sz w:val="24"/>
          <w:szCs w:val="24"/>
        </w:rPr>
        <w:t>.</w:t>
      </w:r>
      <w:r>
        <w:rPr>
          <w:rFonts w:ascii="Times New Roman" w:hAnsi="Times New Roman" w:cs="Times New Roman"/>
          <w:sz w:val="24"/>
          <w:szCs w:val="24"/>
        </w:rPr>
        <w:t xml:space="preserve"> </w:t>
      </w:r>
      <w:r w:rsidRPr="006216E3">
        <w:rPr>
          <w:rFonts w:ascii="Times New Roman" w:hAnsi="Times New Roman" w:cs="Times New Roman"/>
          <w:sz w:val="24"/>
          <w:szCs w:val="24"/>
        </w:rPr>
        <w:t>There is a burgeoning body of evidence to suggest that th</w:t>
      </w:r>
      <w:r>
        <w:rPr>
          <w:rFonts w:ascii="Times New Roman" w:hAnsi="Times New Roman" w:cs="Times New Roman"/>
          <w:sz w:val="24"/>
          <w:szCs w:val="24"/>
        </w:rPr>
        <w:t>is</w:t>
      </w:r>
      <w:r w:rsidRPr="006216E3">
        <w:rPr>
          <w:rFonts w:ascii="Times New Roman" w:hAnsi="Times New Roman" w:cs="Times New Roman"/>
          <w:sz w:val="24"/>
          <w:szCs w:val="24"/>
        </w:rPr>
        <w:t xml:space="preserve"> flood of cytokines into the CNS </w:t>
      </w:r>
      <w:r>
        <w:rPr>
          <w:rFonts w:ascii="Times New Roman" w:hAnsi="Times New Roman" w:cs="Times New Roman"/>
          <w:sz w:val="24"/>
          <w:szCs w:val="24"/>
        </w:rPr>
        <w:t xml:space="preserve">does </w:t>
      </w:r>
      <w:r w:rsidRPr="006216E3">
        <w:rPr>
          <w:rFonts w:ascii="Times New Roman" w:hAnsi="Times New Roman" w:cs="Times New Roman"/>
          <w:sz w:val="24"/>
          <w:szCs w:val="24"/>
        </w:rPr>
        <w:t xml:space="preserve">reduce cognitive function. </w:t>
      </w:r>
      <w:r>
        <w:rPr>
          <w:rFonts w:ascii="Times New Roman" w:hAnsi="Times New Roman" w:cs="Times New Roman"/>
          <w:sz w:val="24"/>
          <w:szCs w:val="24"/>
        </w:rPr>
        <w:t xml:space="preserve"> </w:t>
      </w:r>
      <w:r w:rsidRPr="006216E3">
        <w:rPr>
          <w:rFonts w:ascii="Times New Roman" w:hAnsi="Times New Roman" w:cs="Times New Roman"/>
          <w:sz w:val="24"/>
          <w:szCs w:val="24"/>
        </w:rPr>
        <w:t>In a 2013 study on breast cancer survivors, Kesler and colleagues reported that not only did patients who received chemotherapy have higher cytokine levels than controls, lower levels of IL-6 and higher levels of TNF-α were associated with lower left hippocampal volume. In fact, TNF-α, IL-6, and the interaction of these two cytokines accounted for 51.1% of the variance in left hippocampal volume (</w:t>
      </w:r>
      <w:del w:id="40" w:author="Joe Houpt" w:date="2024-10-28T10:58:00Z">
        <w:r w:rsidRPr="006216E3" w:rsidDel="00DE1DB7">
          <w:rPr>
            <w:rFonts w:ascii="Times New Roman" w:hAnsi="Times New Roman" w:cs="Times New Roman"/>
            <w:i/>
            <w:iCs/>
            <w:sz w:val="24"/>
            <w:szCs w:val="24"/>
          </w:rPr>
          <w:delText>p</w:delText>
        </w:r>
        <w:r w:rsidRPr="006216E3" w:rsidDel="00DE1DB7">
          <w:rPr>
            <w:rFonts w:ascii="Times New Roman" w:hAnsi="Times New Roman" w:cs="Times New Roman"/>
            <w:sz w:val="24"/>
            <w:szCs w:val="24"/>
          </w:rPr>
          <w:delText xml:space="preserve"> = 0.02; </w:delText>
        </w:r>
      </w:del>
      <w:r w:rsidRPr="006216E3">
        <w:rPr>
          <w:rFonts w:ascii="Times New Roman" w:hAnsi="Times New Roman" w:cs="Times New Roman"/>
          <w:sz w:val="24"/>
          <w:szCs w:val="24"/>
        </w:rPr>
        <w:t>Kesler et al., 2013). The authors connected this cytokine-driven damage to CRC</w:t>
      </w:r>
      <w:r>
        <w:rPr>
          <w:rFonts w:ascii="Times New Roman" w:hAnsi="Times New Roman" w:cs="Times New Roman"/>
          <w:sz w:val="24"/>
          <w:szCs w:val="24"/>
        </w:rPr>
        <w:t>D</w:t>
      </w:r>
      <w:r w:rsidRPr="006216E3">
        <w:rPr>
          <w:rFonts w:ascii="Times New Roman" w:hAnsi="Times New Roman" w:cs="Times New Roman"/>
          <w:sz w:val="24"/>
          <w:szCs w:val="24"/>
        </w:rPr>
        <w:t>, as cytokine levels and left hippocampus volume explained 48.2% of the variance in total scores on the Hopkins Verbal Learning Test</w:t>
      </w:r>
      <w:del w:id="41" w:author="Joe Houpt" w:date="2024-10-28T10:58:00Z">
        <w:r w:rsidRPr="006216E3" w:rsidDel="00DE1DB7">
          <w:rPr>
            <w:rFonts w:ascii="Times New Roman" w:hAnsi="Times New Roman" w:cs="Times New Roman"/>
            <w:sz w:val="24"/>
            <w:szCs w:val="24"/>
          </w:rPr>
          <w:delText xml:space="preserve"> (</w:delText>
        </w:r>
        <w:r w:rsidRPr="006216E3" w:rsidDel="00DE1DB7">
          <w:rPr>
            <w:rFonts w:ascii="Times New Roman" w:hAnsi="Times New Roman" w:cs="Times New Roman"/>
            <w:i/>
            <w:iCs/>
            <w:sz w:val="24"/>
            <w:szCs w:val="24"/>
          </w:rPr>
          <w:delText>p</w:delText>
        </w:r>
        <w:r w:rsidRPr="006216E3" w:rsidDel="00DE1DB7">
          <w:rPr>
            <w:rFonts w:ascii="Times New Roman" w:hAnsi="Times New Roman" w:cs="Times New Roman"/>
            <w:sz w:val="24"/>
            <w:szCs w:val="24"/>
          </w:rPr>
          <w:delText xml:space="preserve"> = 0.04)</w:delText>
        </w:r>
      </w:del>
      <w:r w:rsidRPr="006216E3">
        <w:rPr>
          <w:rFonts w:ascii="Times New Roman" w:hAnsi="Times New Roman" w:cs="Times New Roman"/>
          <w:sz w:val="24"/>
          <w:szCs w:val="24"/>
        </w:rPr>
        <w:t>. When considering that structural damage is just one way that cancer treatment has been linked to CRC</w:t>
      </w:r>
      <w:r>
        <w:rPr>
          <w:rFonts w:ascii="Times New Roman" w:hAnsi="Times New Roman" w:cs="Times New Roman"/>
          <w:sz w:val="24"/>
          <w:szCs w:val="24"/>
        </w:rPr>
        <w:t>D</w:t>
      </w:r>
      <w:r w:rsidRPr="006216E3">
        <w:rPr>
          <w:rFonts w:ascii="Times New Roman" w:hAnsi="Times New Roman" w:cs="Times New Roman"/>
          <w:sz w:val="24"/>
          <w:szCs w:val="24"/>
        </w:rPr>
        <w:t>, explaining nearly half of the variance in CRC</w:t>
      </w:r>
      <w:r>
        <w:rPr>
          <w:rFonts w:ascii="Times New Roman" w:hAnsi="Times New Roman" w:cs="Times New Roman"/>
          <w:sz w:val="24"/>
          <w:szCs w:val="24"/>
        </w:rPr>
        <w:t>D</w:t>
      </w:r>
      <w:r w:rsidRPr="006216E3">
        <w:rPr>
          <w:rFonts w:ascii="Times New Roman" w:hAnsi="Times New Roman" w:cs="Times New Roman"/>
          <w:sz w:val="24"/>
          <w:szCs w:val="24"/>
        </w:rPr>
        <w:t xml:space="preserve"> outcomes is </w:t>
      </w:r>
      <w:commentRangeStart w:id="42"/>
      <w:r w:rsidRPr="006216E3">
        <w:rPr>
          <w:rFonts w:ascii="Times New Roman" w:hAnsi="Times New Roman" w:cs="Times New Roman"/>
          <w:sz w:val="24"/>
          <w:szCs w:val="24"/>
        </w:rPr>
        <w:t>outstanding</w:t>
      </w:r>
      <w:commentRangeEnd w:id="42"/>
      <w:r w:rsidR="00652575">
        <w:rPr>
          <w:rStyle w:val="CommentReference"/>
        </w:rPr>
        <w:commentReference w:id="42"/>
      </w:r>
      <w:r w:rsidRPr="006216E3">
        <w:rPr>
          <w:rFonts w:ascii="Times New Roman" w:hAnsi="Times New Roman" w:cs="Times New Roman"/>
          <w:sz w:val="24"/>
          <w:szCs w:val="24"/>
        </w:rPr>
        <w:t>. However, as most current research focuses on linear relationships and associations, more mediation analyses will be necessary to determine if chemotherapy and cytokines are both impacting structural damage, and thus causing cognitive impairment, or if the relationship between structural damages from treatment and CRC</w:t>
      </w:r>
      <w:r>
        <w:rPr>
          <w:rFonts w:ascii="Times New Roman" w:hAnsi="Times New Roman" w:cs="Times New Roman"/>
          <w:sz w:val="24"/>
          <w:szCs w:val="24"/>
        </w:rPr>
        <w:t>D</w:t>
      </w:r>
      <w:r w:rsidRPr="006216E3">
        <w:rPr>
          <w:rFonts w:ascii="Times New Roman" w:hAnsi="Times New Roman" w:cs="Times New Roman"/>
          <w:sz w:val="24"/>
          <w:szCs w:val="24"/>
        </w:rPr>
        <w:t xml:space="preserve"> is mediated (or moderated) by inflammation.</w:t>
      </w:r>
    </w:p>
    <w:p w14:paraId="68F4AC99" w14:textId="77777777" w:rsidR="007439EA"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t>Another potential route that inflammation could be driving treatment impact on CRC</w:t>
      </w:r>
      <w:r>
        <w:rPr>
          <w:rFonts w:ascii="Times New Roman" w:hAnsi="Times New Roman" w:cs="Times New Roman"/>
          <w:sz w:val="24"/>
          <w:szCs w:val="24"/>
        </w:rPr>
        <w:t>D</w:t>
      </w:r>
      <w:r w:rsidRPr="006216E3">
        <w:rPr>
          <w:rFonts w:ascii="Times New Roman" w:hAnsi="Times New Roman" w:cs="Times New Roman"/>
          <w:sz w:val="24"/>
          <w:szCs w:val="24"/>
        </w:rPr>
        <w:t xml:space="preserve"> is through the alterations in transmission. Cytokines have been shown to influence the synthesis and reuptake of neurotransmitters, such as serotonin, dopamine, and glutamate, hindering the ability of the </w:t>
      </w:r>
      <w:r>
        <w:rPr>
          <w:rFonts w:ascii="Times New Roman" w:hAnsi="Times New Roman" w:cs="Times New Roman"/>
          <w:sz w:val="24"/>
          <w:szCs w:val="24"/>
        </w:rPr>
        <w:t>central nervous system</w:t>
      </w:r>
      <w:r w:rsidRPr="006216E3">
        <w:rPr>
          <w:rFonts w:ascii="Times New Roman" w:hAnsi="Times New Roman" w:cs="Times New Roman"/>
          <w:sz w:val="24"/>
          <w:szCs w:val="24"/>
        </w:rPr>
        <w:t xml:space="preserve"> to pass information (</w:t>
      </w:r>
      <w:proofErr w:type="spellStart"/>
      <w:r w:rsidRPr="006216E3">
        <w:rPr>
          <w:rFonts w:ascii="Times New Roman" w:hAnsi="Times New Roman" w:cs="Times New Roman"/>
          <w:sz w:val="24"/>
          <w:szCs w:val="24"/>
        </w:rPr>
        <w:t>Capuron</w:t>
      </w:r>
      <w:proofErr w:type="spellEnd"/>
      <w:r w:rsidRPr="006216E3">
        <w:rPr>
          <w:rFonts w:ascii="Times New Roman" w:hAnsi="Times New Roman" w:cs="Times New Roman"/>
          <w:sz w:val="24"/>
          <w:szCs w:val="24"/>
        </w:rPr>
        <w:t xml:space="preserve"> &amp; Miller, 2011). Lyman and associates (2014) proposed that the synaptic dysfunction from cytokines impairs impulse strength and long-term potentiation, resulting in memory deficits. Additionally, Gibson and Monje (2021) acknowledged that as cytokines play a role in dendritic pruning, a chronic inflammatory response could result in over-pruning and loss of branch complexity. To assess how these deleterious effects of cytokines may play a role in CRC</w:t>
      </w:r>
      <w:r>
        <w:rPr>
          <w:rFonts w:ascii="Times New Roman" w:hAnsi="Times New Roman" w:cs="Times New Roman"/>
          <w:sz w:val="24"/>
          <w:szCs w:val="24"/>
        </w:rPr>
        <w:t>D</w:t>
      </w:r>
      <w:r w:rsidRPr="006216E3">
        <w:rPr>
          <w:rFonts w:ascii="Times New Roman" w:hAnsi="Times New Roman" w:cs="Times New Roman"/>
          <w:sz w:val="24"/>
          <w:szCs w:val="24"/>
        </w:rPr>
        <w:t xml:space="preserve">, Shi et al. (2019) administered rounds of chemotherapy to mice, collected blood serum cytokine levels, performed an MRI scan, assessed cognitive impairment in the Morris Water Maze Test, and dissected the brains of the mice. The authors found that chemotherapy increased levels of IL-6 and TNF-α, while reducing levels of IL-4 and IL-10, both in the blood serum and across the entire brain. Shi et al. (2019) reported that the increased levels of IL-6 and TNF-α correlated with worse cognitive performance and increased dendritic spine elimination. These results provide preliminary evidence that cytokines could be driving impairment by damaging neural pathways in animal models. </w:t>
      </w:r>
      <w:r>
        <w:rPr>
          <w:rFonts w:ascii="Times New Roman" w:hAnsi="Times New Roman" w:cs="Times New Roman"/>
          <w:sz w:val="24"/>
          <w:szCs w:val="24"/>
        </w:rPr>
        <w:t>This</w:t>
      </w:r>
      <w:r w:rsidRPr="006216E3">
        <w:rPr>
          <w:rFonts w:ascii="Times New Roman" w:hAnsi="Times New Roman" w:cs="Times New Roman"/>
          <w:sz w:val="24"/>
          <w:szCs w:val="24"/>
        </w:rPr>
        <w:t xml:space="preserve"> pattern</w:t>
      </w:r>
      <w:r>
        <w:rPr>
          <w:rFonts w:ascii="Times New Roman" w:hAnsi="Times New Roman" w:cs="Times New Roman"/>
          <w:sz w:val="24"/>
          <w:szCs w:val="24"/>
        </w:rPr>
        <w:t xml:space="preserve"> may occur in human CRCD as well. </w:t>
      </w:r>
      <w:r w:rsidRPr="006216E3">
        <w:rPr>
          <w:rFonts w:ascii="Times New Roman" w:hAnsi="Times New Roman" w:cs="Times New Roman"/>
          <w:sz w:val="24"/>
          <w:szCs w:val="24"/>
        </w:rPr>
        <w:t xml:space="preserve">In a multi-site study of 717 current cancer patients, </w:t>
      </w:r>
      <w:proofErr w:type="spellStart"/>
      <w:r w:rsidRPr="006216E3">
        <w:rPr>
          <w:rFonts w:ascii="Times New Roman" w:hAnsi="Times New Roman" w:cs="Times New Roman"/>
          <w:sz w:val="24"/>
          <w:szCs w:val="24"/>
        </w:rPr>
        <w:t>Oppegaard</w:t>
      </w:r>
      <w:proofErr w:type="spellEnd"/>
      <w:r w:rsidRPr="006216E3">
        <w:rPr>
          <w:rFonts w:ascii="Times New Roman" w:hAnsi="Times New Roman" w:cs="Times New Roman"/>
          <w:sz w:val="24"/>
          <w:szCs w:val="24"/>
        </w:rPr>
        <w:t xml:space="preserve"> et al. (2021) performed pathway impact analyses to assess which signaling pathways were significantly perturbed between groups with low and high scores on the Attentional Function Index. The authors related that of the 12 signaling pathways that were significantly more perturbed in the low-attention group, five pathways were related to inflammation, including the TNF, IL-17, and cytokine-cytokine pathways (</w:t>
      </w:r>
      <w:proofErr w:type="spellStart"/>
      <w:r w:rsidRPr="006216E3">
        <w:rPr>
          <w:rFonts w:ascii="Times New Roman" w:hAnsi="Times New Roman" w:cs="Times New Roman"/>
          <w:sz w:val="24"/>
          <w:szCs w:val="24"/>
        </w:rPr>
        <w:t>Oppegaard</w:t>
      </w:r>
      <w:proofErr w:type="spellEnd"/>
      <w:r w:rsidRPr="006216E3">
        <w:rPr>
          <w:rFonts w:ascii="Times New Roman" w:hAnsi="Times New Roman" w:cs="Times New Roman"/>
          <w:sz w:val="24"/>
          <w:szCs w:val="24"/>
        </w:rPr>
        <w:t xml:space="preserve"> et al., 2021). While correlation may not be causation, these patterns warrant performing more </w:t>
      </w:r>
      <w:r w:rsidRPr="006216E3">
        <w:rPr>
          <w:rFonts w:ascii="Times New Roman" w:hAnsi="Times New Roman" w:cs="Times New Roman"/>
          <w:sz w:val="24"/>
          <w:szCs w:val="24"/>
        </w:rPr>
        <w:lastRenderedPageBreak/>
        <w:t>mediation studies to assess if the dysfunction caused by cytokines is the underlying mechanism behind cancer treatment CRC</w:t>
      </w:r>
      <w:r>
        <w:rPr>
          <w:rFonts w:ascii="Times New Roman" w:hAnsi="Times New Roman" w:cs="Times New Roman"/>
          <w:sz w:val="24"/>
          <w:szCs w:val="24"/>
        </w:rPr>
        <w:t>D</w:t>
      </w:r>
      <w:r w:rsidRPr="006216E3">
        <w:rPr>
          <w:rFonts w:ascii="Times New Roman" w:hAnsi="Times New Roman" w:cs="Times New Roman"/>
          <w:sz w:val="24"/>
          <w:szCs w:val="24"/>
        </w:rPr>
        <w:t>.</w:t>
      </w:r>
    </w:p>
    <w:p w14:paraId="0D8E6824"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The relationships between cytokines, neurogenesis, and CRC</w:t>
      </w:r>
      <w:r>
        <w:rPr>
          <w:rFonts w:ascii="Times New Roman" w:hAnsi="Times New Roman" w:cs="Times New Roman"/>
          <w:sz w:val="24"/>
          <w:szCs w:val="24"/>
        </w:rPr>
        <w:t>D</w:t>
      </w:r>
      <w:r w:rsidRPr="006216E3">
        <w:rPr>
          <w:rFonts w:ascii="Times New Roman" w:hAnsi="Times New Roman" w:cs="Times New Roman"/>
          <w:sz w:val="24"/>
          <w:szCs w:val="24"/>
        </w:rPr>
        <w:t xml:space="preserve"> are still largely unknown. However, through the comparison of CRC</w:t>
      </w:r>
      <w:r>
        <w:rPr>
          <w:rFonts w:ascii="Times New Roman" w:hAnsi="Times New Roman" w:cs="Times New Roman"/>
          <w:sz w:val="24"/>
          <w:szCs w:val="24"/>
        </w:rPr>
        <w:t>D</w:t>
      </w:r>
      <w:r w:rsidRPr="006216E3">
        <w:rPr>
          <w:rFonts w:ascii="Times New Roman" w:hAnsi="Times New Roman" w:cs="Times New Roman"/>
          <w:sz w:val="24"/>
          <w:szCs w:val="24"/>
        </w:rPr>
        <w:t xml:space="preserve"> to sickness behavior, we can </w:t>
      </w:r>
      <w:r>
        <w:rPr>
          <w:rFonts w:ascii="Times New Roman" w:hAnsi="Times New Roman" w:cs="Times New Roman"/>
          <w:sz w:val="24"/>
          <w:szCs w:val="24"/>
        </w:rPr>
        <w:t>evaluate this potential</w:t>
      </w:r>
      <w:r w:rsidRPr="006216E3">
        <w:rPr>
          <w:rFonts w:ascii="Times New Roman" w:hAnsi="Times New Roman" w:cs="Times New Roman"/>
          <w:sz w:val="24"/>
          <w:szCs w:val="24"/>
        </w:rPr>
        <w:t xml:space="preserve"> avenue for inflammation to impact cancer cognition. Liu et al. (2019) demonstrated that not only did the administration of IL-1 induce sickness behavior in mice, but chronic IL-1 production in the hippocampus inhibited neurogenesis. These findings are consistent with earlier studies, where IL-6, IL-18, and TNF-</w:t>
      </w:r>
      <w:bookmarkStart w:id="43" w:name="_Hlk156539180"/>
      <w:r w:rsidRPr="006216E3">
        <w:rPr>
          <w:rFonts w:ascii="Times New Roman" w:hAnsi="Times New Roman" w:cs="Times New Roman"/>
          <w:sz w:val="24"/>
          <w:szCs w:val="24"/>
        </w:rPr>
        <w:t>α</w:t>
      </w:r>
      <w:bookmarkEnd w:id="43"/>
      <w:r w:rsidRPr="006216E3">
        <w:rPr>
          <w:rFonts w:ascii="Times New Roman" w:hAnsi="Times New Roman" w:cs="Times New Roman"/>
          <w:sz w:val="24"/>
          <w:szCs w:val="24"/>
        </w:rPr>
        <w:t xml:space="preserve"> could trigger the cell death of neural progenitor cells before they could differentiate into neurons (Lyman et al., 2014). As Nguyen &amp; Ehrlich (2020) established that reduced neurogenesis correlated with memory impairment, there is a need for research that encompasses changes in cytokine levels, neurogenesis, and the domains of CRC</w:t>
      </w:r>
      <w:r>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2B3DD88A"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Cancer Development</w:t>
      </w:r>
    </w:p>
    <w:p w14:paraId="7EA8E718" w14:textId="77777777" w:rsidR="007439EA" w:rsidRPr="006216E3"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6216E3">
        <w:rPr>
          <w:rFonts w:ascii="Times New Roman" w:hAnsi="Times New Roman" w:cs="Times New Roman"/>
          <w:sz w:val="24"/>
          <w:szCs w:val="24"/>
        </w:rPr>
        <w:t xml:space="preserve">s tumor cells trigger an immune response from the body and release their own inflammatory markers, the presence of tumors may induce </w:t>
      </w:r>
      <w:r>
        <w:rPr>
          <w:rFonts w:ascii="Times New Roman" w:hAnsi="Times New Roman" w:cs="Times New Roman"/>
          <w:sz w:val="24"/>
          <w:szCs w:val="24"/>
        </w:rPr>
        <w:t xml:space="preserve">oxidative stress, triggering an inflammatory response that causes </w:t>
      </w:r>
      <w:r w:rsidRPr="006216E3">
        <w:rPr>
          <w:rFonts w:ascii="Times New Roman" w:hAnsi="Times New Roman" w:cs="Times New Roman"/>
          <w:sz w:val="24"/>
          <w:szCs w:val="24"/>
        </w:rPr>
        <w:t>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216E3">
        <w:rPr>
          <w:rFonts w:ascii="Times New Roman" w:hAnsi="Times New Roman" w:cs="Times New Roman"/>
          <w:sz w:val="24"/>
          <w:szCs w:val="24"/>
        </w:rPr>
        <w:t>Wardill</w:t>
      </w:r>
      <w:proofErr w:type="spellEnd"/>
      <w:r w:rsidRPr="006216E3">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6216E3">
        <w:rPr>
          <w:rFonts w:ascii="Times New Roman" w:hAnsi="Times New Roman" w:cs="Times New Roman"/>
          <w:sz w:val="24"/>
          <w:szCs w:val="24"/>
        </w:rPr>
        <w:t>2016). In a longitudinal study on colorectal cancer patients, Vardy et al. (2015) reported that while there were significant differences in CRC</w:t>
      </w:r>
      <w:r>
        <w:rPr>
          <w:rFonts w:ascii="Times New Roman" w:hAnsi="Times New Roman" w:cs="Times New Roman"/>
          <w:sz w:val="24"/>
          <w:szCs w:val="24"/>
        </w:rPr>
        <w:t>D</w:t>
      </w:r>
      <w:r w:rsidRPr="006216E3">
        <w:rPr>
          <w:rFonts w:ascii="Times New Roman" w:hAnsi="Times New Roman" w:cs="Times New Roman"/>
          <w:sz w:val="24"/>
          <w:szCs w:val="24"/>
        </w:rPr>
        <w:t xml:space="preserve"> between cancer patients and healthy controls, there were no differences in composite cognition scores between the subgroups who were treated with chemotherapy and those who only required a surgery. Furthermore, cancer patients, regardless of treatment regimen, had significantly higher levels of cytokines than healthy controls (Vardy et al., 2015). However, when assessing the connection between cytokines and cognitive scores the authors also noted that while IL-2, IL-8, IL-10, and IL-12 were all associated with the Cambridge Neuropsychological Test Automated Battery processing speed scores, none of the associations </w:t>
      </w:r>
      <w:r w:rsidRPr="006216E3">
        <w:rPr>
          <w:rFonts w:ascii="Times New Roman" w:hAnsi="Times New Roman" w:cs="Times New Roman"/>
          <w:sz w:val="24"/>
          <w:szCs w:val="24"/>
        </w:rPr>
        <w:lastRenderedPageBreak/>
        <w:t xml:space="preserve">were significant (Vardy et al., 2015). </w:t>
      </w:r>
      <w:r>
        <w:rPr>
          <w:rFonts w:ascii="Times New Roman" w:hAnsi="Times New Roman" w:cs="Times New Roman"/>
          <w:sz w:val="24"/>
          <w:szCs w:val="24"/>
        </w:rPr>
        <w:t>Rather than signifying a lack of a relationship, this is yet another instance that may be hampered by the difficulties in CRCD measurement</w:t>
      </w:r>
      <w:r w:rsidRPr="006216E3">
        <w:rPr>
          <w:rFonts w:ascii="Times New Roman" w:hAnsi="Times New Roman" w:cs="Times New Roman"/>
          <w:sz w:val="24"/>
          <w:szCs w:val="24"/>
        </w:rPr>
        <w:t xml:space="preserve">. </w:t>
      </w:r>
    </w:p>
    <w:p w14:paraId="30B67011"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Patient Characteristics</w:t>
      </w:r>
    </w:p>
    <w:p w14:paraId="61F608D3" w14:textId="77777777" w:rsidR="007439EA" w:rsidRPr="006216E3" w:rsidRDefault="007439EA" w:rsidP="007439EA">
      <w:pPr>
        <w:spacing w:after="0" w:line="480" w:lineRule="auto"/>
        <w:ind w:firstLine="720"/>
        <w:rPr>
          <w:rFonts w:ascii="Times New Roman" w:hAnsi="Times New Roman" w:cs="Times New Roman"/>
          <w:sz w:val="24"/>
          <w:szCs w:val="24"/>
        </w:rPr>
      </w:pPr>
      <w:commentRangeStart w:id="44"/>
      <w:r w:rsidRPr="006216E3">
        <w:rPr>
          <w:rFonts w:ascii="Times New Roman" w:hAnsi="Times New Roman" w:cs="Times New Roman"/>
          <w:sz w:val="24"/>
          <w:szCs w:val="24"/>
        </w:rPr>
        <w:t>As humans are inherently varied and random</w:t>
      </w:r>
      <w:commentRangeEnd w:id="44"/>
      <w:r w:rsidR="00652575">
        <w:rPr>
          <w:rStyle w:val="CommentReference"/>
        </w:rPr>
        <w:commentReference w:id="44"/>
      </w:r>
      <w:r w:rsidRPr="006216E3">
        <w:rPr>
          <w:rFonts w:ascii="Times New Roman" w:hAnsi="Times New Roman" w:cs="Times New Roman"/>
          <w:sz w:val="24"/>
          <w:szCs w:val="24"/>
        </w:rPr>
        <w:t>, looking for causal relationships between inflammation and patient traits must be approached and interpreted tentatively. It is important to note, however, that this does not indicate a lack of importance, as searching for patterns in inflammation, patient traits, and CRC</w:t>
      </w:r>
      <w:r>
        <w:rPr>
          <w:rFonts w:ascii="Times New Roman" w:hAnsi="Times New Roman" w:cs="Times New Roman"/>
          <w:sz w:val="24"/>
          <w:szCs w:val="24"/>
        </w:rPr>
        <w:t>D</w:t>
      </w:r>
      <w:r w:rsidRPr="006216E3">
        <w:rPr>
          <w:rFonts w:ascii="Times New Roman" w:hAnsi="Times New Roman" w:cs="Times New Roman"/>
          <w:sz w:val="24"/>
          <w:szCs w:val="24"/>
        </w:rPr>
        <w:t xml:space="preserve"> may distinguish vulnerable populations and drive interventions. Based on our current knowledge, one population that may be especially vulnerable is older cancer patients, as age is frequently correlated with both subjective and objective measures of CRC</w:t>
      </w:r>
      <w:r>
        <w:rPr>
          <w:rFonts w:ascii="Times New Roman" w:hAnsi="Times New Roman" w:cs="Times New Roman"/>
          <w:sz w:val="24"/>
          <w:szCs w:val="24"/>
        </w:rPr>
        <w:t>D</w:t>
      </w:r>
      <w:r w:rsidRPr="006216E3">
        <w:rPr>
          <w:rFonts w:ascii="Times New Roman" w:hAnsi="Times New Roman" w:cs="Times New Roman"/>
          <w:sz w:val="24"/>
          <w:szCs w:val="24"/>
        </w:rPr>
        <w:t xml:space="preserve"> (</w:t>
      </w:r>
      <w:proofErr w:type="spellStart"/>
      <w:r w:rsidRPr="006216E3">
        <w:rPr>
          <w:rFonts w:ascii="Times New Roman" w:hAnsi="Times New Roman" w:cs="Times New Roman"/>
          <w:sz w:val="24"/>
          <w:szCs w:val="24"/>
        </w:rPr>
        <w:t>Janelsins</w:t>
      </w:r>
      <w:proofErr w:type="spellEnd"/>
      <w:r w:rsidRPr="006216E3">
        <w:rPr>
          <w:rFonts w:ascii="Times New Roman" w:hAnsi="Times New Roman" w:cs="Times New Roman"/>
          <w:sz w:val="24"/>
          <w:szCs w:val="24"/>
        </w:rPr>
        <w:t xml:space="preserve"> et al., 2022). This trend is not trivial, as </w:t>
      </w:r>
      <w:proofErr w:type="spellStart"/>
      <w:r w:rsidRPr="006216E3">
        <w:rPr>
          <w:rFonts w:ascii="Times New Roman" w:hAnsi="Times New Roman" w:cs="Times New Roman"/>
          <w:sz w:val="24"/>
          <w:szCs w:val="24"/>
        </w:rPr>
        <w:t>Országhová</w:t>
      </w:r>
      <w:proofErr w:type="spellEnd"/>
      <w:r w:rsidRPr="006216E3">
        <w:rPr>
          <w:rFonts w:ascii="Times New Roman" w:hAnsi="Times New Roman" w:cs="Times New Roman"/>
          <w:sz w:val="24"/>
          <w:szCs w:val="24"/>
        </w:rPr>
        <w:t xml:space="preserve"> and colleagues (2021) reported that age is one of the most established risk factors for CRC</w:t>
      </w:r>
      <w:r>
        <w:rPr>
          <w:rFonts w:ascii="Times New Roman" w:hAnsi="Times New Roman" w:cs="Times New Roman"/>
          <w:sz w:val="24"/>
          <w:szCs w:val="24"/>
        </w:rPr>
        <w:t>D</w:t>
      </w:r>
      <w:r w:rsidRPr="006216E3">
        <w:rPr>
          <w:rFonts w:ascii="Times New Roman" w:hAnsi="Times New Roman" w:cs="Times New Roman"/>
          <w:sz w:val="24"/>
          <w:szCs w:val="24"/>
        </w:rPr>
        <w:t xml:space="preserve">. It is possible that this increased risk is due to higher levels of pro-inflammatory cytokines, as low-grade inflammation is frequently connected to the aging process (Michaud et al., 2013). There is also an added risk of comorbidity, as both age and inflammation are linked to other neurodegenerative disorders, such as Alzheimer’s disease (Mayo et al., 2021). </w:t>
      </w:r>
    </w:p>
    <w:p w14:paraId="36BD7FE3"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While there is less evidence </w:t>
      </w:r>
      <w:r>
        <w:rPr>
          <w:rFonts w:ascii="Times New Roman" w:hAnsi="Times New Roman" w:cs="Times New Roman"/>
          <w:sz w:val="24"/>
          <w:szCs w:val="24"/>
        </w:rPr>
        <w:t>indicating</w:t>
      </w:r>
      <w:r w:rsidRPr="006216E3">
        <w:rPr>
          <w:rFonts w:ascii="Times New Roman" w:hAnsi="Times New Roman" w:cs="Times New Roman"/>
          <w:sz w:val="24"/>
          <w:szCs w:val="24"/>
        </w:rPr>
        <w:t xml:space="preserve"> that other patient traits, such as ethnicity or gender, would have vastly different levels of inflammatory markers, the potential for population differences should not be ignored. Firstly, this lack of previous evidence could be partially due to a severe underrepresentation of minorities in cancer and CRC</w:t>
      </w:r>
      <w:r>
        <w:rPr>
          <w:rFonts w:ascii="Times New Roman" w:hAnsi="Times New Roman" w:cs="Times New Roman"/>
          <w:sz w:val="24"/>
          <w:szCs w:val="24"/>
        </w:rPr>
        <w:t>D</w:t>
      </w:r>
      <w:r w:rsidRPr="006216E3">
        <w:rPr>
          <w:rFonts w:ascii="Times New Roman" w:hAnsi="Times New Roman" w:cs="Times New Roman"/>
          <w:sz w:val="24"/>
          <w:szCs w:val="24"/>
        </w:rPr>
        <w:t xml:space="preserve"> studies (</w:t>
      </w:r>
      <w:proofErr w:type="spellStart"/>
      <w:r w:rsidRPr="006216E3">
        <w:rPr>
          <w:rFonts w:ascii="Times New Roman" w:hAnsi="Times New Roman" w:cs="Times New Roman"/>
          <w:sz w:val="24"/>
          <w:szCs w:val="24"/>
        </w:rPr>
        <w:t>Kronenfeld</w:t>
      </w:r>
      <w:proofErr w:type="spellEnd"/>
      <w:r w:rsidRPr="006216E3">
        <w:rPr>
          <w:rFonts w:ascii="Times New Roman" w:hAnsi="Times New Roman" w:cs="Times New Roman"/>
          <w:sz w:val="24"/>
          <w:szCs w:val="24"/>
        </w:rPr>
        <w:t xml:space="preserve"> et al., 2021). Disregarding the possibility of a minority-related difference in inflammation and CRC</w:t>
      </w:r>
      <w:r>
        <w:rPr>
          <w:rFonts w:ascii="Times New Roman" w:hAnsi="Times New Roman" w:cs="Times New Roman"/>
          <w:sz w:val="24"/>
          <w:szCs w:val="24"/>
        </w:rPr>
        <w:t>D</w:t>
      </w:r>
      <w:r w:rsidRPr="006216E3">
        <w:rPr>
          <w:rFonts w:ascii="Times New Roman" w:hAnsi="Times New Roman" w:cs="Times New Roman"/>
          <w:sz w:val="24"/>
          <w:szCs w:val="24"/>
        </w:rPr>
        <w:t xml:space="preserve"> could further inflate healthcare disparities. Secondly, as inflammation may be serving as a mediator in CRC</w:t>
      </w:r>
      <w:r>
        <w:rPr>
          <w:rFonts w:ascii="Times New Roman" w:hAnsi="Times New Roman" w:cs="Times New Roman"/>
          <w:sz w:val="24"/>
          <w:szCs w:val="24"/>
        </w:rPr>
        <w:t>D</w:t>
      </w:r>
      <w:r w:rsidRPr="006216E3">
        <w:rPr>
          <w:rFonts w:ascii="Times New Roman" w:hAnsi="Times New Roman" w:cs="Times New Roman"/>
          <w:sz w:val="24"/>
          <w:szCs w:val="24"/>
        </w:rPr>
        <w:t>, we need to consider what factors can impact inflammation, especially factors that may be different between populations.</w:t>
      </w:r>
      <w:r>
        <w:rPr>
          <w:rFonts w:ascii="Times New Roman" w:hAnsi="Times New Roman" w:cs="Times New Roman"/>
          <w:sz w:val="24"/>
          <w:szCs w:val="24"/>
        </w:rPr>
        <w:t xml:space="preserve"> </w:t>
      </w:r>
      <w:r w:rsidRPr="006216E3">
        <w:rPr>
          <w:rFonts w:ascii="Times New Roman" w:hAnsi="Times New Roman" w:cs="Times New Roman"/>
          <w:sz w:val="24"/>
          <w:szCs w:val="24"/>
        </w:rPr>
        <w:t xml:space="preserve">Thus, future research </w:t>
      </w:r>
      <w:r>
        <w:rPr>
          <w:rFonts w:ascii="Times New Roman" w:hAnsi="Times New Roman" w:cs="Times New Roman"/>
          <w:sz w:val="24"/>
          <w:szCs w:val="24"/>
        </w:rPr>
        <w:t xml:space="preserve">is needed to address differences in genetic </w:t>
      </w:r>
      <w:r>
        <w:rPr>
          <w:rFonts w:ascii="Times New Roman" w:hAnsi="Times New Roman" w:cs="Times New Roman"/>
          <w:sz w:val="24"/>
          <w:szCs w:val="24"/>
        </w:rPr>
        <w:lastRenderedPageBreak/>
        <w:t>predispositions for inflammation,</w:t>
      </w:r>
      <w:r w:rsidRPr="006216E3">
        <w:rPr>
          <w:rFonts w:ascii="Times New Roman" w:hAnsi="Times New Roman" w:cs="Times New Roman"/>
          <w:sz w:val="24"/>
          <w:szCs w:val="24"/>
        </w:rPr>
        <w:t xml:space="preserve"> diet, exercise, hormones, healthcare access, sleep quality, and cognitive reserve.</w:t>
      </w:r>
    </w:p>
    <w:p w14:paraId="1EDFFD43" w14:textId="77777777" w:rsidR="007439EA" w:rsidRPr="00045CD2" w:rsidRDefault="007439EA" w:rsidP="007439EA">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Cancer </w:t>
      </w:r>
      <w:r w:rsidRPr="00045CD2">
        <w:rPr>
          <w:rFonts w:ascii="Times New Roman" w:eastAsia="Times New Roman" w:hAnsi="Times New Roman" w:cs="Times New Roman"/>
          <w:b/>
          <w:bCs/>
          <w:kern w:val="0"/>
          <w:sz w:val="24"/>
          <w:szCs w:val="24"/>
          <w14:ligatures w14:val="none"/>
        </w:rPr>
        <w:t xml:space="preserve">and </w:t>
      </w:r>
      <w:r>
        <w:rPr>
          <w:rFonts w:ascii="Times New Roman" w:eastAsia="Times New Roman" w:hAnsi="Times New Roman" w:cs="Times New Roman"/>
          <w:b/>
          <w:bCs/>
          <w:kern w:val="0"/>
          <w:sz w:val="24"/>
          <w:szCs w:val="24"/>
          <w14:ligatures w14:val="none"/>
        </w:rPr>
        <w:t>Stress</w:t>
      </w:r>
    </w:p>
    <w:p w14:paraId="1203A5FF" w14:textId="0F670147" w:rsidR="007439EA" w:rsidRDefault="007439EA" w:rsidP="007439EA">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bCs/>
          <w:kern w:val="0"/>
          <w:sz w:val="24"/>
          <w:szCs w:val="24"/>
          <w:lang w:val="en"/>
          <w14:ligatures w14:val="none"/>
        </w:rPr>
        <w:t xml:space="preserve">While inflammation has been at the forefront of potential underlying mechanisms that drive CRCD, it is not the only piece of the puzzle. There is an additional component that straddles the line of biological mechanisms and mental experiences, that is deeply connected to the inflammatory response – stress. </w:t>
      </w:r>
      <w:r w:rsidRPr="006216E3">
        <w:rPr>
          <w:rFonts w:ascii="Times New Roman" w:hAnsi="Times New Roman" w:cs="Times New Roman"/>
          <w:sz w:val="24"/>
          <w:szCs w:val="24"/>
        </w:rPr>
        <w:t>Quite understandably, being diagnosed with cancer and receiving treatment can be an extremely stressful experience.</w:t>
      </w:r>
      <w:r>
        <w:rPr>
          <w:rFonts w:ascii="Times New Roman" w:hAnsi="Times New Roman" w:cs="Times New Roman"/>
          <w:sz w:val="24"/>
          <w:szCs w:val="24"/>
        </w:rPr>
        <w:t xml:space="preserve"> The stress caused by cancer has been linked with anxiety, lack of sleep, and worse health outcomes (Cheung et al., 2012).</w:t>
      </w:r>
      <w:r w:rsidRPr="006216E3">
        <w:rPr>
          <w:rFonts w:ascii="Times New Roman" w:hAnsi="Times New Roman" w:cs="Times New Roman"/>
          <w:sz w:val="24"/>
          <w:szCs w:val="24"/>
        </w:rPr>
        <w:t xml:space="preserve"> On the flip side, </w:t>
      </w:r>
      <w:r>
        <w:rPr>
          <w:rFonts w:ascii="Times New Roman" w:hAnsi="Times New Roman" w:cs="Times New Roman"/>
          <w:sz w:val="24"/>
          <w:szCs w:val="24"/>
        </w:rPr>
        <w:t xml:space="preserve">stress, especially </w:t>
      </w:r>
      <w:r w:rsidRPr="006216E3">
        <w:rPr>
          <w:rFonts w:ascii="Times New Roman" w:hAnsi="Times New Roman" w:cs="Times New Roman"/>
          <w:sz w:val="24"/>
          <w:szCs w:val="24"/>
        </w:rPr>
        <w:t>chronic stress</w:t>
      </w:r>
      <w:r>
        <w:rPr>
          <w:rFonts w:ascii="Times New Roman" w:hAnsi="Times New Roman" w:cs="Times New Roman"/>
          <w:sz w:val="24"/>
          <w:szCs w:val="24"/>
        </w:rPr>
        <w:t>,</w:t>
      </w:r>
      <w:r w:rsidRPr="006216E3">
        <w:rPr>
          <w:rFonts w:ascii="Times New Roman" w:hAnsi="Times New Roman" w:cs="Times New Roman"/>
          <w:sz w:val="24"/>
          <w:szCs w:val="24"/>
        </w:rPr>
        <w:t xml:space="preserve"> has been linked with</w:t>
      </w:r>
      <w:r>
        <w:rPr>
          <w:rFonts w:ascii="Times New Roman" w:hAnsi="Times New Roman" w:cs="Times New Roman"/>
          <w:sz w:val="24"/>
          <w:szCs w:val="24"/>
        </w:rPr>
        <w:t xml:space="preserve"> cancer development</w:t>
      </w:r>
      <w:r w:rsidRPr="006216E3">
        <w:rPr>
          <w:rFonts w:ascii="Times New Roman" w:hAnsi="Times New Roman" w:cs="Times New Roman"/>
          <w:sz w:val="24"/>
          <w:szCs w:val="24"/>
        </w:rPr>
        <w:t xml:space="preserve"> </w:t>
      </w:r>
      <w:r>
        <w:rPr>
          <w:rFonts w:ascii="Times New Roman" w:hAnsi="Times New Roman" w:cs="Times New Roman"/>
          <w:sz w:val="24"/>
          <w:szCs w:val="24"/>
        </w:rPr>
        <w:t>(</w:t>
      </w:r>
      <w:r w:rsidRPr="006216E3">
        <w:rPr>
          <w:rFonts w:ascii="Times New Roman" w:hAnsi="Times New Roman" w:cs="Times New Roman"/>
          <w:sz w:val="24"/>
          <w:szCs w:val="24"/>
        </w:rPr>
        <w:t>tumorigenesis</w:t>
      </w:r>
      <w:r>
        <w:rPr>
          <w:rFonts w:ascii="Times New Roman" w:hAnsi="Times New Roman" w:cs="Times New Roman"/>
          <w:sz w:val="24"/>
          <w:szCs w:val="24"/>
        </w:rPr>
        <w:t>)</w:t>
      </w:r>
      <w:r w:rsidRPr="006216E3">
        <w:rPr>
          <w:rFonts w:ascii="Times New Roman" w:hAnsi="Times New Roman" w:cs="Times New Roman"/>
          <w:sz w:val="24"/>
          <w:szCs w:val="24"/>
        </w:rPr>
        <w:t>, tumor malignancy, and cancer progression, creating a dangerous cycle between stress and cancer (Dai et al., 2020; Moreno-Smith et al., 2010). In addition to directly impacting cancer development (and the CRC</w:t>
      </w:r>
      <w:r>
        <w:rPr>
          <w:rFonts w:ascii="Times New Roman" w:hAnsi="Times New Roman" w:cs="Times New Roman"/>
          <w:sz w:val="24"/>
          <w:szCs w:val="24"/>
        </w:rPr>
        <w:t>D</w:t>
      </w:r>
      <w:r w:rsidRPr="006216E3">
        <w:rPr>
          <w:rFonts w:ascii="Times New Roman" w:hAnsi="Times New Roman" w:cs="Times New Roman"/>
          <w:sz w:val="24"/>
          <w:szCs w:val="24"/>
        </w:rPr>
        <w:t xml:space="preserve"> severity associated with the cancer itself) stress has been shown to exacerbate CRC</w:t>
      </w:r>
      <w:r>
        <w:rPr>
          <w:rFonts w:ascii="Times New Roman" w:hAnsi="Times New Roman" w:cs="Times New Roman"/>
          <w:sz w:val="24"/>
          <w:szCs w:val="24"/>
        </w:rPr>
        <w:t>D</w:t>
      </w:r>
      <w:r w:rsidRPr="006216E3">
        <w:rPr>
          <w:rFonts w:ascii="Times New Roman" w:hAnsi="Times New Roman" w:cs="Times New Roman"/>
          <w:sz w:val="24"/>
          <w:szCs w:val="24"/>
        </w:rPr>
        <w:t xml:space="preserve"> symptoms. For example, in a study on pre-treatment breast cancer patients, </w:t>
      </w:r>
      <w:proofErr w:type="spellStart"/>
      <w:r w:rsidRPr="006216E3">
        <w:rPr>
          <w:rFonts w:ascii="Times New Roman" w:hAnsi="Times New Roman" w:cs="Times New Roman"/>
          <w:sz w:val="24"/>
          <w:szCs w:val="24"/>
        </w:rPr>
        <w:t>Aspelund</w:t>
      </w:r>
      <w:proofErr w:type="spellEnd"/>
      <w:r w:rsidRPr="006216E3">
        <w:rPr>
          <w:rFonts w:ascii="Times New Roman" w:hAnsi="Times New Roman" w:cs="Times New Roman"/>
          <w:sz w:val="24"/>
          <w:szCs w:val="24"/>
        </w:rPr>
        <w:t xml:space="preserve"> et al. (2024) reported that stress </w:t>
      </w:r>
      <w:ins w:id="45" w:author="Joe Houpt" w:date="2024-10-28T11:15:00Z">
        <w:r w:rsidR="00652575">
          <w:rPr>
            <w:rFonts w:ascii="Times New Roman" w:hAnsi="Times New Roman" w:cs="Times New Roman"/>
            <w:sz w:val="24"/>
            <w:szCs w:val="24"/>
          </w:rPr>
          <w:t xml:space="preserve">was a </w:t>
        </w:r>
      </w:ins>
      <w:r w:rsidRPr="006216E3">
        <w:rPr>
          <w:rFonts w:ascii="Times New Roman" w:hAnsi="Times New Roman" w:cs="Times New Roman"/>
          <w:sz w:val="24"/>
          <w:szCs w:val="24"/>
        </w:rPr>
        <w:t>significant</w:t>
      </w:r>
      <w:del w:id="46" w:author="Joe Houpt" w:date="2024-10-28T11:15:00Z">
        <w:r w:rsidRPr="006216E3" w:rsidDel="00652575">
          <w:rPr>
            <w:rFonts w:ascii="Times New Roman" w:hAnsi="Times New Roman" w:cs="Times New Roman"/>
            <w:sz w:val="24"/>
            <w:szCs w:val="24"/>
          </w:rPr>
          <w:delText>ly</w:delText>
        </w:r>
      </w:del>
      <w:r w:rsidRPr="006216E3">
        <w:rPr>
          <w:rFonts w:ascii="Times New Roman" w:hAnsi="Times New Roman" w:cs="Times New Roman"/>
          <w:sz w:val="24"/>
          <w:szCs w:val="24"/>
        </w:rPr>
        <w:t xml:space="preserve"> predict</w:t>
      </w:r>
      <w:ins w:id="47" w:author="Joe Houpt" w:date="2024-10-28T11:15:00Z">
        <w:r w:rsidR="00652575">
          <w:rPr>
            <w:rFonts w:ascii="Times New Roman" w:hAnsi="Times New Roman" w:cs="Times New Roman"/>
            <w:sz w:val="24"/>
            <w:szCs w:val="24"/>
          </w:rPr>
          <w:t>or of</w:t>
        </w:r>
      </w:ins>
      <w:del w:id="48" w:author="Joe Houpt" w:date="2024-10-28T11:15:00Z">
        <w:r w:rsidRPr="006216E3" w:rsidDel="00652575">
          <w:rPr>
            <w:rFonts w:ascii="Times New Roman" w:hAnsi="Times New Roman" w:cs="Times New Roman"/>
            <w:sz w:val="24"/>
            <w:szCs w:val="24"/>
          </w:rPr>
          <w:delText>ed</w:delText>
        </w:r>
      </w:del>
      <w:r w:rsidRPr="006216E3">
        <w:rPr>
          <w:rFonts w:ascii="Times New Roman" w:hAnsi="Times New Roman" w:cs="Times New Roman"/>
          <w:sz w:val="24"/>
          <w:szCs w:val="24"/>
        </w:rPr>
        <w:t xml:space="preserve"> CRC</w:t>
      </w:r>
      <w:r>
        <w:rPr>
          <w:rFonts w:ascii="Times New Roman" w:hAnsi="Times New Roman" w:cs="Times New Roman"/>
          <w:sz w:val="24"/>
          <w:szCs w:val="24"/>
        </w:rPr>
        <w:t>D</w:t>
      </w:r>
      <w:del w:id="49" w:author="Joe Houpt" w:date="2024-10-28T11:15:00Z">
        <w:r w:rsidRPr="006216E3" w:rsidDel="00652575">
          <w:rPr>
            <w:rFonts w:ascii="Times New Roman" w:hAnsi="Times New Roman" w:cs="Times New Roman"/>
            <w:sz w:val="24"/>
            <w:szCs w:val="24"/>
          </w:rPr>
          <w:delText xml:space="preserve"> (β = -0.52, </w:delText>
        </w:r>
        <w:r w:rsidRPr="006216E3" w:rsidDel="00652575">
          <w:rPr>
            <w:rFonts w:ascii="Times New Roman" w:hAnsi="Times New Roman" w:cs="Times New Roman"/>
            <w:i/>
            <w:iCs/>
            <w:sz w:val="24"/>
            <w:szCs w:val="24"/>
          </w:rPr>
          <w:delText>p</w:delText>
        </w:r>
        <w:r w:rsidRPr="006216E3" w:rsidDel="00652575">
          <w:rPr>
            <w:rFonts w:ascii="Times New Roman" w:hAnsi="Times New Roman" w:cs="Times New Roman"/>
            <w:sz w:val="24"/>
            <w:szCs w:val="24"/>
          </w:rPr>
          <w:delText xml:space="preserve"> = 0.049)</w:delText>
        </w:r>
      </w:del>
      <w:r w:rsidRPr="006216E3">
        <w:rPr>
          <w:rFonts w:ascii="Times New Roman" w:hAnsi="Times New Roman" w:cs="Times New Roman"/>
          <w:sz w:val="24"/>
          <w:szCs w:val="24"/>
        </w:rPr>
        <w:t xml:space="preserve">. </w:t>
      </w:r>
      <w:r>
        <w:rPr>
          <w:rFonts w:ascii="Times New Roman" w:hAnsi="Times New Roman" w:cs="Times New Roman"/>
          <w:sz w:val="24"/>
          <w:szCs w:val="24"/>
        </w:rPr>
        <w:t xml:space="preserve">Altogether, this creates a cycle of stress and cancer feeding each other, accelerating cognitive impairment, as depicted in Figure 3. </w:t>
      </w:r>
    </w:p>
    <w:p w14:paraId="3103D305"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3</w:t>
      </w:r>
    </w:p>
    <w:p w14:paraId="7AC3472C"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i/>
          <w:iCs/>
          <w:sz w:val="24"/>
          <w:szCs w:val="24"/>
        </w:rPr>
        <w:t>The Stress-Cancer Cycle</w:t>
      </w:r>
    </w:p>
    <w:p w14:paraId="308E5374" w14:textId="77777777" w:rsidR="007439EA" w:rsidRPr="00291CA6" w:rsidRDefault="007439EA" w:rsidP="007439EA">
      <w:pPr>
        <w:spacing w:after="0" w:line="480" w:lineRule="auto"/>
        <w:rPr>
          <w:rFonts w:ascii="Times New Roman" w:hAnsi="Times New Roman" w:cs="Times New Roman"/>
          <w:sz w:val="24"/>
          <w:szCs w:val="24"/>
        </w:rPr>
      </w:pPr>
      <w:r>
        <w:rPr>
          <w:noProof/>
        </w:rPr>
        <w:lastRenderedPageBreak/>
        <w:drawing>
          <wp:inline distT="0" distB="0" distL="0" distR="0" wp14:anchorId="6304DDD8" wp14:editId="4CBF83B4">
            <wp:extent cx="2094614" cy="2172191"/>
            <wp:effectExtent l="0" t="0" r="1270" b="0"/>
            <wp:docPr id="862484471" name="Picture 2"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84471" name="Picture 2" descr="A picture containing text, font, logo, graphic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12602" t="2459" r="30840" b="5737"/>
                    <a:stretch/>
                  </pic:blipFill>
                  <pic:spPr bwMode="auto">
                    <a:xfrm>
                      <a:off x="0" y="0"/>
                      <a:ext cx="2097401" cy="2175082"/>
                    </a:xfrm>
                    <a:prstGeom prst="rect">
                      <a:avLst/>
                    </a:prstGeom>
                    <a:noFill/>
                    <a:ln>
                      <a:noFill/>
                    </a:ln>
                    <a:extLst>
                      <a:ext uri="{53640926-AAD7-44D8-BBD7-CCE9431645EC}">
                        <a14:shadowObscured xmlns:a14="http://schemas.microsoft.com/office/drawing/2010/main"/>
                      </a:ext>
                    </a:extLst>
                  </pic:spPr>
                </pic:pic>
              </a:graphicData>
            </a:graphic>
          </wp:inline>
        </w:drawing>
      </w:r>
    </w:p>
    <w:p w14:paraId="5F245557" w14:textId="5377F73C"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 role of stress in cancer outcomes received a critical measure of legitimacy with the release of the fourth edition of the </w:t>
      </w:r>
      <w:r w:rsidRPr="006216E3">
        <w:rPr>
          <w:rFonts w:ascii="Times New Roman" w:hAnsi="Times New Roman" w:cs="Times New Roman"/>
          <w:i/>
          <w:iCs/>
          <w:sz w:val="24"/>
          <w:szCs w:val="24"/>
        </w:rPr>
        <w:t>Diagnostic and Statistical Manual of Mental Disorders</w:t>
      </w:r>
      <w:r w:rsidRPr="006216E3">
        <w:rPr>
          <w:rFonts w:ascii="Times New Roman" w:hAnsi="Times New Roman" w:cs="Times New Roman"/>
          <w:sz w:val="24"/>
          <w:szCs w:val="24"/>
        </w:rPr>
        <w:t xml:space="preserve"> (DSM-IV), as illnesses, such as cancer, were recognized as preceptors of posttraumatic stress disorder (PTSD; French-Rosas et al., 2011). With a clinical threshold for evaluating cancer-related stress, researchers could compare CRC</w:t>
      </w:r>
      <w:r>
        <w:rPr>
          <w:rFonts w:ascii="Times New Roman" w:hAnsi="Times New Roman" w:cs="Times New Roman"/>
          <w:sz w:val="24"/>
          <w:szCs w:val="24"/>
        </w:rPr>
        <w:t>D</w:t>
      </w:r>
      <w:r w:rsidRPr="006216E3">
        <w:rPr>
          <w:rFonts w:ascii="Times New Roman" w:hAnsi="Times New Roman" w:cs="Times New Roman"/>
          <w:sz w:val="24"/>
          <w:szCs w:val="24"/>
        </w:rPr>
        <w:t xml:space="preserve"> across sub-groups of cancer patients. </w:t>
      </w:r>
      <w:proofErr w:type="spellStart"/>
      <w:r w:rsidRPr="006216E3">
        <w:rPr>
          <w:rFonts w:ascii="Times New Roman" w:hAnsi="Times New Roman" w:cs="Times New Roman"/>
          <w:sz w:val="24"/>
          <w:szCs w:val="24"/>
        </w:rPr>
        <w:t>Hermelink</w:t>
      </w:r>
      <w:proofErr w:type="spellEnd"/>
      <w:r w:rsidRPr="006216E3">
        <w:rPr>
          <w:rFonts w:ascii="Times New Roman" w:hAnsi="Times New Roman" w:cs="Times New Roman"/>
          <w:sz w:val="24"/>
          <w:szCs w:val="24"/>
        </w:rPr>
        <w:t xml:space="preserve"> and colleagues (2015) utilized these standards to assess the impact of cancer-related PTSD on error scores from a series of computerized attention tasks and found that PTSD symptoms significantly predicted error scores</w:t>
      </w:r>
      <w:del w:id="50" w:author="Joe Houpt" w:date="2024-10-28T11:16:00Z">
        <w:r w:rsidRPr="006216E3" w:rsidDel="00652575">
          <w:rPr>
            <w:rFonts w:ascii="Times New Roman" w:hAnsi="Times New Roman" w:cs="Times New Roman"/>
            <w:sz w:val="24"/>
            <w:szCs w:val="24"/>
          </w:rPr>
          <w:delText xml:space="preserve"> (β = 0.27, </w:delText>
        </w:r>
        <w:r w:rsidRPr="006216E3" w:rsidDel="00652575">
          <w:rPr>
            <w:rFonts w:ascii="Times New Roman" w:hAnsi="Times New Roman" w:cs="Times New Roman"/>
            <w:i/>
            <w:iCs/>
            <w:sz w:val="24"/>
            <w:szCs w:val="24"/>
          </w:rPr>
          <w:delText>p</w:delText>
        </w:r>
        <w:r w:rsidRPr="006216E3" w:rsidDel="00652575">
          <w:rPr>
            <w:rFonts w:ascii="Times New Roman" w:hAnsi="Times New Roman" w:cs="Times New Roman"/>
            <w:sz w:val="24"/>
            <w:szCs w:val="24"/>
          </w:rPr>
          <w:delText xml:space="preserve"> = 0.004)</w:delText>
        </w:r>
      </w:del>
      <w:r w:rsidRPr="006216E3">
        <w:rPr>
          <w:rFonts w:ascii="Times New Roman" w:hAnsi="Times New Roman" w:cs="Times New Roman"/>
          <w:sz w:val="24"/>
          <w:szCs w:val="24"/>
        </w:rPr>
        <w:t>. In 2017, the authors completed a follow-up study that re-evaluated PTSD and CRC</w:t>
      </w:r>
      <w:r>
        <w:rPr>
          <w:rFonts w:ascii="Times New Roman" w:hAnsi="Times New Roman" w:cs="Times New Roman"/>
          <w:sz w:val="24"/>
          <w:szCs w:val="24"/>
        </w:rPr>
        <w:t>D</w:t>
      </w:r>
      <w:r w:rsidRPr="006216E3">
        <w:rPr>
          <w:rFonts w:ascii="Times New Roman" w:hAnsi="Times New Roman" w:cs="Times New Roman"/>
          <w:sz w:val="24"/>
          <w:szCs w:val="24"/>
        </w:rPr>
        <w:t xml:space="preserve"> after treatments were completed, and again a year after the patients’ first assessments. Interestingly, </w:t>
      </w:r>
      <w:proofErr w:type="spellStart"/>
      <w:r w:rsidRPr="006216E3">
        <w:rPr>
          <w:rFonts w:ascii="Times New Roman" w:hAnsi="Times New Roman" w:cs="Times New Roman"/>
          <w:sz w:val="24"/>
          <w:szCs w:val="24"/>
        </w:rPr>
        <w:t>Hermelink</w:t>
      </w:r>
      <w:proofErr w:type="spellEnd"/>
      <w:r w:rsidRPr="006216E3">
        <w:rPr>
          <w:rFonts w:ascii="Times New Roman" w:hAnsi="Times New Roman" w:cs="Times New Roman"/>
          <w:sz w:val="24"/>
          <w:szCs w:val="24"/>
        </w:rPr>
        <w:t xml:space="preserve"> et al. (2017) reported that in linear mixed-effect models, PTSD symptoms did</w:t>
      </w:r>
      <w:r>
        <w:rPr>
          <w:rFonts w:ascii="Times New Roman" w:hAnsi="Times New Roman" w:cs="Times New Roman"/>
          <w:sz w:val="24"/>
          <w:szCs w:val="24"/>
        </w:rPr>
        <w:t xml:space="preserve"> not</w:t>
      </w:r>
      <w:r w:rsidRPr="006216E3">
        <w:rPr>
          <w:rFonts w:ascii="Times New Roman" w:hAnsi="Times New Roman" w:cs="Times New Roman"/>
          <w:sz w:val="24"/>
          <w:szCs w:val="24"/>
        </w:rPr>
        <w:t xml:space="preserve"> significantly predict CRC</w:t>
      </w:r>
      <w:r>
        <w:rPr>
          <w:rFonts w:ascii="Times New Roman" w:hAnsi="Times New Roman" w:cs="Times New Roman"/>
          <w:sz w:val="24"/>
          <w:szCs w:val="24"/>
        </w:rPr>
        <w:t>D</w:t>
      </w:r>
      <w:r w:rsidRPr="006216E3">
        <w:rPr>
          <w:rFonts w:ascii="Times New Roman" w:hAnsi="Times New Roman" w:cs="Times New Roman"/>
          <w:sz w:val="24"/>
          <w:szCs w:val="24"/>
        </w:rPr>
        <w:t>, but in exploratory nonparametric bivariate analyses, there were significant correlations between PTSD and attention errors at both Time 2 and Time 3. While the authors did not go into detail on their exploratory analyses, their results do raise interest in an important</w:t>
      </w:r>
      <w:del w:id="51" w:author="Joe Houpt" w:date="2024-10-28T11:17:00Z">
        <w:r w:rsidRPr="006216E3" w:rsidDel="00652575">
          <w:rPr>
            <w:rFonts w:ascii="Times New Roman" w:hAnsi="Times New Roman" w:cs="Times New Roman"/>
            <w:sz w:val="24"/>
            <w:szCs w:val="24"/>
          </w:rPr>
          <w:delText xml:space="preserve">, but not </w:delText>
        </w:r>
      </w:del>
      <w:ins w:id="52" w:author="Joe Houpt" w:date="2024-10-28T11:17:00Z">
        <w:r w:rsidR="00652575">
          <w:rPr>
            <w:rFonts w:ascii="Times New Roman" w:hAnsi="Times New Roman" w:cs="Times New Roman"/>
            <w:sz w:val="24"/>
            <w:szCs w:val="24"/>
          </w:rPr>
          <w:t xml:space="preserve"> non</w:t>
        </w:r>
      </w:ins>
      <w:r w:rsidRPr="006216E3">
        <w:rPr>
          <w:rFonts w:ascii="Times New Roman" w:hAnsi="Times New Roman" w:cs="Times New Roman"/>
          <w:sz w:val="24"/>
          <w:szCs w:val="24"/>
        </w:rPr>
        <w:t>linear, relationship between stress and CRC</w:t>
      </w:r>
      <w:r>
        <w:rPr>
          <w:rFonts w:ascii="Times New Roman" w:hAnsi="Times New Roman" w:cs="Times New Roman"/>
          <w:sz w:val="24"/>
          <w:szCs w:val="24"/>
        </w:rPr>
        <w:t>D</w:t>
      </w:r>
      <w:r w:rsidRPr="006216E3">
        <w:rPr>
          <w:rFonts w:ascii="Times New Roman" w:hAnsi="Times New Roman" w:cs="Times New Roman"/>
          <w:sz w:val="24"/>
          <w:szCs w:val="24"/>
        </w:rPr>
        <w:t>.</w:t>
      </w:r>
    </w:p>
    <w:p w14:paraId="0FEAE065" w14:textId="4B363B6B" w:rsidR="007439EA"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if it does not meet the threshold for PTSD diagnosis, stress can have substantial impacts on CRCD. </w:t>
      </w:r>
      <w:r w:rsidRPr="006216E3">
        <w:rPr>
          <w:rFonts w:ascii="Times New Roman" w:hAnsi="Times New Roman" w:cs="Times New Roman"/>
          <w:sz w:val="24"/>
          <w:szCs w:val="24"/>
        </w:rPr>
        <w:t xml:space="preserve">Many studies </w:t>
      </w:r>
      <w:r>
        <w:rPr>
          <w:rFonts w:ascii="Times New Roman" w:hAnsi="Times New Roman" w:cs="Times New Roman"/>
          <w:sz w:val="24"/>
          <w:szCs w:val="24"/>
        </w:rPr>
        <w:t>have found</w:t>
      </w:r>
      <w:r w:rsidRPr="006216E3">
        <w:rPr>
          <w:rFonts w:ascii="Times New Roman" w:hAnsi="Times New Roman" w:cs="Times New Roman"/>
          <w:sz w:val="24"/>
          <w:szCs w:val="24"/>
        </w:rPr>
        <w:t xml:space="preserve"> a strong correlation between the FACT-Cog and the </w:t>
      </w:r>
      <w:r w:rsidRPr="006216E3">
        <w:rPr>
          <w:rFonts w:ascii="Times New Roman" w:hAnsi="Times New Roman" w:cs="Times New Roman"/>
          <w:sz w:val="24"/>
          <w:szCs w:val="24"/>
        </w:rPr>
        <w:lastRenderedPageBreak/>
        <w:t xml:space="preserve">Beck Anxiety Inventory. Cheung and colleagues (2012) </w:t>
      </w:r>
      <w:del w:id="53" w:author="Joe Houpt" w:date="2024-10-28T11:18:00Z">
        <w:r w:rsidRPr="006216E3" w:rsidDel="00C25A08">
          <w:rPr>
            <w:rFonts w:ascii="Times New Roman" w:hAnsi="Times New Roman" w:cs="Times New Roman"/>
            <w:sz w:val="24"/>
            <w:szCs w:val="24"/>
          </w:rPr>
          <w:delText xml:space="preserve">even </w:delText>
        </w:r>
      </w:del>
      <w:r w:rsidRPr="006216E3">
        <w:rPr>
          <w:rFonts w:ascii="Times New Roman" w:hAnsi="Times New Roman" w:cs="Times New Roman"/>
          <w:sz w:val="24"/>
          <w:szCs w:val="24"/>
        </w:rPr>
        <w:t xml:space="preserve">found </w:t>
      </w:r>
      <w:del w:id="54" w:author="Joe Houpt" w:date="2024-10-28T11:17:00Z">
        <w:r w:rsidRPr="006216E3" w:rsidDel="00C25A08">
          <w:rPr>
            <w:rFonts w:ascii="Times New Roman" w:hAnsi="Times New Roman" w:cs="Times New Roman"/>
            <w:sz w:val="24"/>
            <w:szCs w:val="24"/>
          </w:rPr>
          <w:delText xml:space="preserve">this </w:delText>
        </w:r>
      </w:del>
      <w:ins w:id="55" w:author="Joe Houpt" w:date="2024-10-28T11:17:00Z">
        <w:r w:rsidR="00C25A08">
          <w:rPr>
            <w:rFonts w:ascii="Times New Roman" w:hAnsi="Times New Roman" w:cs="Times New Roman"/>
            <w:sz w:val="24"/>
            <w:szCs w:val="24"/>
          </w:rPr>
          <w:t xml:space="preserve">significant </w:t>
        </w:r>
      </w:ins>
      <w:r w:rsidRPr="006216E3">
        <w:rPr>
          <w:rFonts w:ascii="Times New Roman" w:hAnsi="Times New Roman" w:cs="Times New Roman"/>
          <w:sz w:val="24"/>
          <w:szCs w:val="24"/>
        </w:rPr>
        <w:t xml:space="preserve">correlation </w:t>
      </w:r>
      <w:del w:id="56" w:author="Joe Houpt" w:date="2024-10-28T11:17:00Z">
        <w:r w:rsidRPr="006216E3" w:rsidDel="00C25A08">
          <w:rPr>
            <w:rFonts w:ascii="Times New Roman" w:hAnsi="Times New Roman" w:cs="Times New Roman"/>
            <w:sz w:val="24"/>
            <w:szCs w:val="24"/>
          </w:rPr>
          <w:delText>to be significant (</w:delText>
        </w:r>
        <w:r w:rsidRPr="006216E3" w:rsidDel="00C25A08">
          <w:rPr>
            <w:rFonts w:ascii="Times New Roman" w:hAnsi="Times New Roman" w:cs="Times New Roman"/>
            <w:i/>
            <w:iCs/>
            <w:sz w:val="24"/>
            <w:szCs w:val="24"/>
          </w:rPr>
          <w:delText>r</w:delText>
        </w:r>
        <w:r w:rsidRPr="006216E3" w:rsidDel="00C25A08">
          <w:rPr>
            <w:rFonts w:ascii="Times New Roman" w:hAnsi="Times New Roman" w:cs="Times New Roman"/>
            <w:sz w:val="24"/>
            <w:szCs w:val="24"/>
          </w:rPr>
          <w:delText xml:space="preserve"> = –0.58, </w:delText>
        </w:r>
        <w:r w:rsidRPr="006216E3" w:rsidDel="00C25A08">
          <w:rPr>
            <w:rFonts w:ascii="Times New Roman" w:hAnsi="Times New Roman" w:cs="Times New Roman"/>
            <w:i/>
            <w:iCs/>
            <w:sz w:val="24"/>
            <w:szCs w:val="24"/>
          </w:rPr>
          <w:delText>p</w:delText>
        </w:r>
        <w:r w:rsidRPr="006216E3" w:rsidDel="00C25A08">
          <w:rPr>
            <w:rFonts w:ascii="Times New Roman" w:hAnsi="Times New Roman" w:cs="Times New Roman"/>
            <w:sz w:val="24"/>
            <w:szCs w:val="24"/>
          </w:rPr>
          <w:delText xml:space="preserve"> &lt; 0.001) </w:delText>
        </w:r>
      </w:del>
      <w:r w:rsidRPr="006216E3">
        <w:rPr>
          <w:rFonts w:ascii="Times New Roman" w:hAnsi="Times New Roman" w:cs="Times New Roman"/>
          <w:sz w:val="24"/>
          <w:szCs w:val="24"/>
        </w:rPr>
        <w:t xml:space="preserve">for a large sample of Asian breast cancer patients, despite </w:t>
      </w:r>
      <w:r>
        <w:rPr>
          <w:rFonts w:ascii="Times New Roman" w:hAnsi="Times New Roman" w:cs="Times New Roman"/>
          <w:sz w:val="24"/>
          <w:szCs w:val="24"/>
        </w:rPr>
        <w:t xml:space="preserve">(well-founded) </w:t>
      </w:r>
      <w:r w:rsidRPr="006216E3">
        <w:rPr>
          <w:rFonts w:ascii="Times New Roman" w:hAnsi="Times New Roman" w:cs="Times New Roman"/>
          <w:sz w:val="24"/>
          <w:szCs w:val="24"/>
        </w:rPr>
        <w:t xml:space="preserve">concerns that these American-normed assessments may not be as accurate in other cultures. In </w:t>
      </w:r>
      <w:r>
        <w:rPr>
          <w:rFonts w:ascii="Times New Roman" w:hAnsi="Times New Roman" w:cs="Times New Roman"/>
          <w:sz w:val="24"/>
          <w:szCs w:val="24"/>
        </w:rPr>
        <w:t>another study</w:t>
      </w:r>
      <w:r w:rsidRPr="006216E3">
        <w:rPr>
          <w:rFonts w:ascii="Times New Roman" w:hAnsi="Times New Roman" w:cs="Times New Roman"/>
          <w:sz w:val="24"/>
          <w:szCs w:val="24"/>
        </w:rPr>
        <w:t>, Chen et al. (2021) illustrated that anxiety could mediate the relationship between cancer status and a neuropsychological verbal fluency task</w:t>
      </w:r>
      <w:del w:id="57" w:author="Joe Houpt" w:date="2024-10-28T11:19:00Z">
        <w:r w:rsidRPr="006216E3" w:rsidDel="00C25A08">
          <w:rPr>
            <w:rFonts w:ascii="Times New Roman" w:hAnsi="Times New Roman" w:cs="Times New Roman"/>
            <w:sz w:val="24"/>
            <w:szCs w:val="24"/>
          </w:rPr>
          <w:delText xml:space="preserve"> (β = 0.80, t = 3.85, p &lt; 0.001)</w:delText>
        </w:r>
      </w:del>
      <w:r w:rsidRPr="006216E3">
        <w:rPr>
          <w:rFonts w:ascii="Times New Roman" w:hAnsi="Times New Roman" w:cs="Times New Roman"/>
          <w:sz w:val="24"/>
          <w:szCs w:val="24"/>
        </w:rPr>
        <w:t xml:space="preserve">. </w:t>
      </w:r>
      <w:r>
        <w:rPr>
          <w:rFonts w:ascii="Times New Roman" w:hAnsi="Times New Roman" w:cs="Times New Roman"/>
          <w:sz w:val="24"/>
          <w:szCs w:val="24"/>
        </w:rPr>
        <w:t xml:space="preserve">While these results are </w:t>
      </w:r>
      <w:del w:id="58" w:author="Joe Houpt" w:date="2024-10-28T11:19:00Z">
        <w:r w:rsidDel="00C25A08">
          <w:rPr>
            <w:rFonts w:ascii="Times New Roman" w:hAnsi="Times New Roman" w:cs="Times New Roman"/>
            <w:sz w:val="24"/>
            <w:szCs w:val="24"/>
          </w:rPr>
          <w:delText xml:space="preserve">still very </w:delText>
        </w:r>
      </w:del>
      <w:r>
        <w:rPr>
          <w:rFonts w:ascii="Times New Roman" w:hAnsi="Times New Roman" w:cs="Times New Roman"/>
          <w:sz w:val="24"/>
          <w:szCs w:val="24"/>
        </w:rPr>
        <w:t>preliminary, it raises the possibility that the stress response may be one of the biological mechanisms driving CRCD.</w:t>
      </w:r>
    </w:p>
    <w:p w14:paraId="40AF4AD9" w14:textId="77777777" w:rsidR="007439EA" w:rsidRPr="00291CA6" w:rsidRDefault="007439EA" w:rsidP="007439EA">
      <w:pPr>
        <w:spacing w:after="0" w:line="480" w:lineRule="auto"/>
        <w:rPr>
          <w:rFonts w:ascii="Times New Roman" w:eastAsia="Times New Roman" w:hAnsi="Times New Roman" w:cs="Times New Roman"/>
          <w:b/>
          <w:i/>
          <w:iCs/>
          <w:kern w:val="0"/>
          <w:sz w:val="24"/>
          <w:szCs w:val="24"/>
          <w:lang w:val="en"/>
          <w14:ligatures w14:val="none"/>
        </w:rPr>
      </w:pPr>
      <w:r w:rsidRPr="00291CA6">
        <w:rPr>
          <w:rFonts w:ascii="Times New Roman" w:eastAsia="Times New Roman" w:hAnsi="Times New Roman" w:cs="Times New Roman"/>
          <w:b/>
          <w:i/>
          <w:iCs/>
          <w:kern w:val="0"/>
          <w:sz w:val="24"/>
          <w:szCs w:val="24"/>
          <w:lang w:val="en"/>
          <w14:ligatures w14:val="none"/>
        </w:rPr>
        <w:t>Stress and Inflammation</w:t>
      </w:r>
    </w:p>
    <w:p w14:paraId="1FD73D9A" w14:textId="2DDD3D55"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Similar to how inflammation can be a driving force in neural damage, inflammation plays an integral role in the stress response. When cytokines are pushed into the system (as either a response to chronic stress or directly from the cancer development/ treatment), they can pass through the BBB and enter the hypothalamus. The hypothalamus then releases </w:t>
      </w:r>
      <w:del w:id="59" w:author="Joe Houpt" w:date="2024-10-28T11:19:00Z">
        <w:r w:rsidDel="00C25A08">
          <w:rPr>
            <w:rFonts w:ascii="Times New Roman" w:hAnsi="Times New Roman" w:cs="Times New Roman"/>
            <w:sz w:val="24"/>
            <w:szCs w:val="24"/>
          </w:rPr>
          <w:delText xml:space="preserve">a </w:delText>
        </w:r>
      </w:del>
      <w:ins w:id="60" w:author="Joe Houpt" w:date="2024-10-28T11:19:00Z">
        <w:r w:rsidR="00C25A08">
          <w:rPr>
            <w:rFonts w:ascii="Times New Roman" w:hAnsi="Times New Roman" w:cs="Times New Roman"/>
            <w:sz w:val="24"/>
            <w:szCs w:val="24"/>
          </w:rPr>
          <w:t xml:space="preserve">the </w:t>
        </w:r>
      </w:ins>
      <w:r>
        <w:rPr>
          <w:rFonts w:ascii="Times New Roman" w:hAnsi="Times New Roman" w:cs="Times New Roman"/>
          <w:sz w:val="24"/>
          <w:szCs w:val="24"/>
        </w:rPr>
        <w:t xml:space="preserve">hormone </w:t>
      </w:r>
      <w:del w:id="61" w:author="Joe Houpt" w:date="2024-10-28T11:19:00Z">
        <w:r w:rsidDel="00C25A08">
          <w:rPr>
            <w:rFonts w:ascii="Times New Roman" w:hAnsi="Times New Roman" w:cs="Times New Roman"/>
            <w:sz w:val="24"/>
            <w:szCs w:val="24"/>
          </w:rPr>
          <w:delText xml:space="preserve">known as </w:delText>
        </w:r>
      </w:del>
      <w:r w:rsidRPr="005B70AC">
        <w:rPr>
          <w:rFonts w:ascii="Times New Roman" w:hAnsi="Times New Roman" w:cs="Times New Roman"/>
          <w:sz w:val="24"/>
          <w:szCs w:val="24"/>
        </w:rPr>
        <w:t>corticotropin-releasing factor (CRF)</w:t>
      </w:r>
      <w:r>
        <w:rPr>
          <w:rFonts w:ascii="Times New Roman" w:hAnsi="Times New Roman" w:cs="Times New Roman"/>
          <w:sz w:val="24"/>
          <w:szCs w:val="24"/>
        </w:rPr>
        <w:t xml:space="preserve">, which floods the pituitary gland (Dai et al., 2020). In turn, the pituitary gland releases another hormone, </w:t>
      </w:r>
      <w:r w:rsidRPr="005B70AC">
        <w:rPr>
          <w:rFonts w:ascii="Times New Roman" w:hAnsi="Times New Roman" w:cs="Times New Roman"/>
          <w:sz w:val="24"/>
          <w:szCs w:val="24"/>
        </w:rPr>
        <w:t>the adrenocorticotropic hormone (ACTH)</w:t>
      </w:r>
      <w:r>
        <w:rPr>
          <w:rFonts w:ascii="Times New Roman" w:hAnsi="Times New Roman" w:cs="Times New Roman"/>
          <w:sz w:val="24"/>
          <w:szCs w:val="24"/>
        </w:rPr>
        <w:t>, which travels to the adrenal cortex (Dai et al, 2020). This signaling pathway is known as the hypothalamus-pituitary-adrenal (HPA) axis, and is a crucial component of physiological regulation. When the HPA axis is activated, the adrenal gland will release multiple hormones, including corticosteroids, norepinephrine, adrenaline and cortisol. In a healthy system, cortisol stops the cycle by signaling the glucocorticoid receptors on the hypothalamus to stop releasing CRF (</w:t>
      </w:r>
      <w:proofErr w:type="spellStart"/>
      <w:r w:rsidRPr="006216E3">
        <w:rPr>
          <w:rFonts w:ascii="Times New Roman" w:hAnsi="Times New Roman" w:cs="Times New Roman"/>
          <w:sz w:val="24"/>
          <w:szCs w:val="24"/>
        </w:rPr>
        <w:t>Tafet</w:t>
      </w:r>
      <w:proofErr w:type="spellEnd"/>
      <w:r w:rsidRPr="006216E3">
        <w:rPr>
          <w:rFonts w:ascii="Times New Roman" w:hAnsi="Times New Roman" w:cs="Times New Roman"/>
          <w:sz w:val="24"/>
          <w:szCs w:val="24"/>
        </w:rPr>
        <w:t xml:space="preserve"> &amp; </w:t>
      </w:r>
      <w:proofErr w:type="spellStart"/>
      <w:r w:rsidRPr="006216E3">
        <w:rPr>
          <w:rFonts w:ascii="Times New Roman" w:hAnsi="Times New Roman" w:cs="Times New Roman"/>
          <w:sz w:val="24"/>
          <w:szCs w:val="24"/>
        </w:rPr>
        <w:t>Nemeroff</w:t>
      </w:r>
      <w:proofErr w:type="spellEnd"/>
      <w:r w:rsidRPr="006216E3">
        <w:rPr>
          <w:rFonts w:ascii="Times New Roman" w:hAnsi="Times New Roman" w:cs="Times New Roman"/>
          <w:sz w:val="24"/>
          <w:szCs w:val="24"/>
        </w:rPr>
        <w:t>, 2020</w:t>
      </w:r>
      <w:r>
        <w:rPr>
          <w:rFonts w:ascii="Times New Roman" w:hAnsi="Times New Roman" w:cs="Times New Roman"/>
          <w:sz w:val="24"/>
          <w:szCs w:val="24"/>
        </w:rPr>
        <w:t xml:space="preserve">). In an unhealthy system, however, the HPA axis is constantly flooded. At the same time, the sympathetic nervous system tries to trigger a fight-or-flight response by bombarding the adrenal gland. In essence, this flood overworks and damages the system. After extended exposure, the glucocorticoid receptors become desensitized to cortisol, so </w:t>
      </w:r>
      <w:r>
        <w:rPr>
          <w:rFonts w:ascii="Times New Roman" w:hAnsi="Times New Roman" w:cs="Times New Roman"/>
          <w:sz w:val="24"/>
          <w:szCs w:val="24"/>
        </w:rPr>
        <w:lastRenderedPageBreak/>
        <w:t>the hypothalamus continues to release CRF (</w:t>
      </w:r>
      <w:proofErr w:type="spellStart"/>
      <w:r>
        <w:rPr>
          <w:rFonts w:ascii="Times New Roman" w:hAnsi="Times New Roman" w:cs="Times New Roman"/>
          <w:sz w:val="24"/>
          <w:szCs w:val="24"/>
        </w:rPr>
        <w:t>Tausk</w:t>
      </w:r>
      <w:proofErr w:type="spellEnd"/>
      <w:r>
        <w:rPr>
          <w:rFonts w:ascii="Times New Roman" w:hAnsi="Times New Roman" w:cs="Times New Roman"/>
          <w:sz w:val="24"/>
          <w:szCs w:val="24"/>
        </w:rPr>
        <w:t xml:space="preserve">, 2023). Additionally, the overproduction of corticosteroids alters the production of pro-inflammatory cytokines, increasing the amount passing through the BBB and activating the hypothalamus (Reiche et al., 2004). This cycle (depicted in Figure 4) is difficult to stop, and can cause substantial damage, especially to the hippocampus and prefrontal cortex (Dai et al., 2020). </w:t>
      </w:r>
    </w:p>
    <w:p w14:paraId="1F62FD76"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4</w:t>
      </w:r>
    </w:p>
    <w:p w14:paraId="33A25A68" w14:textId="77777777" w:rsidR="007439EA" w:rsidRPr="00713D83" w:rsidRDefault="007439EA" w:rsidP="007439EA">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The HPA Axis and The Role of Inflammation</w:t>
      </w:r>
    </w:p>
    <w:p w14:paraId="767306A5" w14:textId="77777777" w:rsidR="007439EA" w:rsidRDefault="007439EA" w:rsidP="007439EA">
      <w:pPr>
        <w:spacing w:after="0" w:line="480" w:lineRule="auto"/>
        <w:rPr>
          <w:rFonts w:ascii="Times New Roman" w:hAnsi="Times New Roman" w:cs="Times New Roman"/>
          <w:sz w:val="24"/>
          <w:szCs w:val="24"/>
        </w:rPr>
      </w:pPr>
      <w:r w:rsidRPr="00C226C7">
        <w:rPr>
          <w:rFonts w:ascii="Times New Roman" w:hAnsi="Times New Roman" w:cs="Times New Roman"/>
          <w:noProof/>
          <w:sz w:val="24"/>
          <w:szCs w:val="24"/>
        </w:rPr>
        <w:drawing>
          <wp:inline distT="0" distB="0" distL="0" distR="0" wp14:anchorId="6A2C813B" wp14:editId="4866A367">
            <wp:extent cx="5348377" cy="2759082"/>
            <wp:effectExtent l="0" t="0" r="5080" b="3175"/>
            <wp:docPr id="4" name="Content Placeholder 3">
              <a:extLst xmlns:a="http://schemas.openxmlformats.org/drawingml/2006/main">
                <a:ext uri="{FF2B5EF4-FFF2-40B4-BE49-F238E27FC236}">
                  <a16:creationId xmlns:a16="http://schemas.microsoft.com/office/drawing/2014/main" id="{6999D6A6-BC59-E745-75E7-28B4E8D1AF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999D6A6-BC59-E745-75E7-28B4E8D1AF86}"/>
                        </a:ext>
                      </a:extLst>
                    </pic:cNvPr>
                    <pic:cNvPicPr>
                      <a:picLocks noGrp="1" noChangeAspect="1"/>
                    </pic:cNvPicPr>
                  </pic:nvPicPr>
                  <pic:blipFill>
                    <a:blip r:embed="rId11"/>
                    <a:srcRect l="3712" t="39932" r="2255" b="23686"/>
                    <a:stretch/>
                  </pic:blipFill>
                  <pic:spPr>
                    <a:xfrm>
                      <a:off x="0" y="0"/>
                      <a:ext cx="5354855" cy="2762424"/>
                    </a:xfrm>
                    <a:prstGeom prst="rect">
                      <a:avLst/>
                    </a:prstGeom>
                  </pic:spPr>
                </pic:pic>
              </a:graphicData>
            </a:graphic>
          </wp:inline>
        </w:drawing>
      </w:r>
    </w:p>
    <w:p w14:paraId="35D2D0FE"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Considering the role of inflammation in chronic stress, it is perhaps unsurprising that there is a long history of connections between measures of stress and inflammatory biomarkers, such as cytokines (Cohen et al., 1999). It is important to note that this relationship is not restricted to chronic stress, as inducing acute stress has also been linked to an increased production of inflammatory biomarkers. For one example, Maes and colleagues (1998) compared cytokine levels and Perceived Stress Scale (PSS) scores in medical students at two time points, first at a baseline point, and then the day before a difficult exam (which was at least one month after their baseline timepoint). The researchers found that increased PSS scores were </w:t>
      </w:r>
      <w:r>
        <w:rPr>
          <w:rFonts w:ascii="Times New Roman" w:hAnsi="Times New Roman" w:cs="Times New Roman"/>
          <w:sz w:val="24"/>
          <w:szCs w:val="24"/>
        </w:rPr>
        <w:lastRenderedPageBreak/>
        <w:t xml:space="preserve">associated with an increased production of TNF-α, IL-6, IL-1Ra, and IFN-γ (Maes et al., 1998). In a multi-site project, Knight and associates (2021) used structural equation modeling to determine the nature of this relationship, and reported that PSS scores were associated with cortisol slope alterations, which were in turn associated with increased inflammation. </w:t>
      </w:r>
    </w:p>
    <w:p w14:paraId="73A86D39" w14:textId="77777777" w:rsidR="007439EA" w:rsidRPr="00045CD2"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hAnsi="Times New Roman" w:cs="Times New Roman"/>
          <w:sz w:val="24"/>
          <w:szCs w:val="24"/>
        </w:rPr>
        <w:tab/>
        <w:t>The intertwining of inflammation and stress has started to appear in cancer and CRCD research as well. Gilbertson-White and colleagues (2019) designed a study to evaluate the effect of inflammatory biomarker genotype on neuroimmune symptom severity in cancer patients, but (rather accidentally) found that PSS scores were more effective predictors of immune symptomology. There is reason to believe that stress may also be able to predict CRCD, as a series of studies applying multiple analytic approaches have found strong associations between perceived stress, cytokine production, and cognitive scores (</w:t>
      </w:r>
      <w:proofErr w:type="spellStart"/>
      <w:r>
        <w:rPr>
          <w:rFonts w:ascii="Times New Roman" w:hAnsi="Times New Roman" w:cs="Times New Roman"/>
          <w:sz w:val="24"/>
          <w:szCs w:val="24"/>
        </w:rPr>
        <w:t>Hennghan</w:t>
      </w:r>
      <w:proofErr w:type="spellEnd"/>
      <w:r>
        <w:rPr>
          <w:rFonts w:ascii="Times New Roman" w:hAnsi="Times New Roman" w:cs="Times New Roman"/>
          <w:sz w:val="24"/>
          <w:szCs w:val="24"/>
        </w:rPr>
        <w:t xml:space="preserve"> et al., 2018; </w:t>
      </w:r>
      <w:proofErr w:type="spellStart"/>
      <w:r>
        <w:rPr>
          <w:rFonts w:ascii="Times New Roman" w:hAnsi="Times New Roman" w:cs="Times New Roman"/>
          <w:sz w:val="24"/>
          <w:szCs w:val="24"/>
        </w:rPr>
        <w:t>Henneghan</w:t>
      </w:r>
      <w:proofErr w:type="spellEnd"/>
      <w:r>
        <w:rPr>
          <w:rFonts w:ascii="Times New Roman" w:hAnsi="Times New Roman" w:cs="Times New Roman"/>
          <w:sz w:val="24"/>
          <w:szCs w:val="24"/>
        </w:rPr>
        <w:t xml:space="preserve"> et al., 2020; </w:t>
      </w:r>
      <w:proofErr w:type="spellStart"/>
      <w:r>
        <w:rPr>
          <w:rFonts w:ascii="Times New Roman" w:hAnsi="Times New Roman" w:cs="Times New Roman"/>
          <w:sz w:val="24"/>
          <w:szCs w:val="24"/>
        </w:rPr>
        <w:t>Henneghan</w:t>
      </w:r>
      <w:proofErr w:type="spellEnd"/>
      <w:r>
        <w:rPr>
          <w:rFonts w:ascii="Times New Roman" w:hAnsi="Times New Roman" w:cs="Times New Roman"/>
          <w:sz w:val="24"/>
          <w:szCs w:val="24"/>
        </w:rPr>
        <w:t xml:space="preserve"> et al., 2021b). While these results are still preliminary, it has two powerful impacts. On a surface level, these results indicate that stress and inflammation may jointly impact CRCD. On a deeper level, the efficacy of stress in predicting immune changes provides a more attainable window into studying the biological mechanisms driving CRCD. Evaluating inflammatory biomarkers can be extremely costly, requiring extensive equipment and specialized training. </w:t>
      </w:r>
      <w:commentRangeStart w:id="62"/>
      <w:r>
        <w:rPr>
          <w:rFonts w:ascii="Times New Roman" w:hAnsi="Times New Roman" w:cs="Times New Roman"/>
          <w:sz w:val="24"/>
          <w:szCs w:val="24"/>
        </w:rPr>
        <w:t xml:space="preserve">Alternatively, administering a self-report questionnaire for perceived stress is both cost-efficient and accessible. Thus, by evaluating stress in CRCD research, we can still obtain meaningful information about biological changes. </w:t>
      </w:r>
      <w:commentRangeEnd w:id="62"/>
      <w:r w:rsidR="00C25A08">
        <w:rPr>
          <w:rStyle w:val="CommentReference"/>
        </w:rPr>
        <w:commentReference w:id="62"/>
      </w:r>
    </w:p>
    <w:p w14:paraId="1F731274"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1C97B19A" w14:textId="77777777" w:rsidR="007439EA" w:rsidRPr="00045CD2" w:rsidRDefault="007439EA" w:rsidP="007439EA">
      <w:pPr>
        <w:spacing w:after="0" w:line="480" w:lineRule="auto"/>
        <w:jc w:val="center"/>
        <w:rPr>
          <w:rFonts w:ascii="Times New Roman" w:eastAsia="Times New Roman" w:hAnsi="Times New Roman" w:cs="Times New Roman"/>
          <w:b/>
          <w:iCs/>
          <w:kern w:val="0"/>
          <w:sz w:val="24"/>
          <w:szCs w:val="24"/>
          <w:lang w:val="en"/>
          <w14:ligatures w14:val="none"/>
        </w:rPr>
      </w:pPr>
      <w:r w:rsidRPr="00045CD2">
        <w:rPr>
          <w:rFonts w:ascii="Times New Roman" w:eastAsia="Times New Roman" w:hAnsi="Times New Roman" w:cs="Times New Roman"/>
          <w:b/>
          <w:kern w:val="0"/>
          <w:sz w:val="24"/>
          <w:szCs w:val="24"/>
          <w14:ligatures w14:val="none"/>
        </w:rPr>
        <w:lastRenderedPageBreak/>
        <w:t xml:space="preserve">CHAPTER TWO: </w:t>
      </w:r>
      <w:r w:rsidRPr="00045CD2">
        <w:rPr>
          <w:rFonts w:ascii="Times New Roman" w:eastAsia="Times New Roman" w:hAnsi="Times New Roman" w:cs="Times New Roman"/>
          <w:b/>
          <w:caps/>
          <w:kern w:val="0"/>
          <w:sz w:val="24"/>
          <w:szCs w:val="24"/>
          <w14:ligatures w14:val="none"/>
        </w:rPr>
        <w:t>Assessing Cognitive Decline</w:t>
      </w:r>
    </w:p>
    <w:p w14:paraId="02852309" w14:textId="2C998A68" w:rsidR="007439EA" w:rsidRDefault="007439EA" w:rsidP="007439EA">
      <w:pPr>
        <w:spacing w:after="0" w:line="480" w:lineRule="auto"/>
        <w:ind w:firstLine="720"/>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 xml:space="preserve">Over the last two decades, the field has developed a stronger understanding of what factors contribute to CRCD. Unfortunately, progress on this front has been severely handicapped by difficulties in CRCD measurement. One barrier </w:t>
      </w:r>
      <w:proofErr w:type="gramStart"/>
      <w:r>
        <w:rPr>
          <w:rFonts w:ascii="Times New Roman" w:eastAsia="Times New Roman" w:hAnsi="Times New Roman" w:cs="Times New Roman"/>
          <w:bCs/>
          <w:kern w:val="0"/>
          <w:sz w:val="24"/>
          <w:szCs w:val="24"/>
          <w:lang w:val="en"/>
          <w14:ligatures w14:val="none"/>
        </w:rPr>
        <w:t>stems</w:t>
      </w:r>
      <w:proofErr w:type="gramEnd"/>
      <w:r>
        <w:rPr>
          <w:rFonts w:ascii="Times New Roman" w:eastAsia="Times New Roman" w:hAnsi="Times New Roman" w:cs="Times New Roman"/>
          <w:bCs/>
          <w:kern w:val="0"/>
          <w:sz w:val="24"/>
          <w:szCs w:val="24"/>
          <w:lang w:val="en"/>
          <w14:ligatures w14:val="none"/>
        </w:rPr>
        <w:t xml:space="preserve"> from t</w:t>
      </w:r>
      <w:r w:rsidRPr="007C2098">
        <w:rPr>
          <w:rFonts w:ascii="Times New Roman" w:eastAsia="Times New Roman" w:hAnsi="Times New Roman" w:cs="Times New Roman"/>
          <w:bCs/>
          <w:kern w:val="0"/>
          <w:sz w:val="24"/>
          <w:szCs w:val="24"/>
          <w:lang w:val="en"/>
          <w14:ligatures w14:val="none"/>
        </w:rPr>
        <w:t>he lack of homogeneity</w:t>
      </w:r>
      <w:r>
        <w:rPr>
          <w:rFonts w:ascii="Times New Roman" w:eastAsia="Times New Roman" w:hAnsi="Times New Roman" w:cs="Times New Roman"/>
          <w:bCs/>
          <w:kern w:val="0"/>
          <w:sz w:val="24"/>
          <w:szCs w:val="24"/>
          <w:lang w:val="en"/>
          <w14:ligatures w14:val="none"/>
        </w:rPr>
        <w:t>, which</w:t>
      </w:r>
      <w:r w:rsidRPr="007C2098">
        <w:rPr>
          <w:rFonts w:ascii="Times New Roman" w:eastAsia="Times New Roman" w:hAnsi="Times New Roman" w:cs="Times New Roman"/>
          <w:bCs/>
          <w:kern w:val="0"/>
          <w:sz w:val="24"/>
          <w:szCs w:val="24"/>
          <w:lang w:val="en"/>
          <w14:ligatures w14:val="none"/>
        </w:rPr>
        <w:t xml:space="preserve"> has made the interpretation and applicability of results murky, further complicating a very nuanced topic. It is expected that there will be some heterogeneity, as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can include dozens of types of cancer, hundreds of treatment combinations, and </w:t>
      </w:r>
      <w:r>
        <w:rPr>
          <w:rFonts w:ascii="Times New Roman" w:eastAsia="Times New Roman" w:hAnsi="Times New Roman" w:cs="Times New Roman"/>
          <w:bCs/>
          <w:kern w:val="0"/>
          <w:sz w:val="24"/>
          <w:szCs w:val="24"/>
          <w:lang w:val="en"/>
          <w14:ligatures w14:val="none"/>
        </w:rPr>
        <w:t>millions of</w:t>
      </w:r>
      <w:r w:rsidRPr="007C2098">
        <w:rPr>
          <w:rFonts w:ascii="Times New Roman" w:eastAsia="Times New Roman" w:hAnsi="Times New Roman" w:cs="Times New Roman"/>
          <w:bCs/>
          <w:kern w:val="0"/>
          <w:sz w:val="24"/>
          <w:szCs w:val="24"/>
          <w:lang w:val="en"/>
          <w14:ligatures w14:val="none"/>
        </w:rPr>
        <w:t xml:space="preserve"> individuals with their own unique combinations of genetics and characteristics. Though a necessary part of performing research, study designs </w:t>
      </w:r>
      <w:r>
        <w:rPr>
          <w:rFonts w:ascii="Times New Roman" w:eastAsia="Times New Roman" w:hAnsi="Times New Roman" w:cs="Times New Roman"/>
          <w:bCs/>
          <w:kern w:val="0"/>
          <w:sz w:val="24"/>
          <w:szCs w:val="24"/>
          <w:lang w:val="en"/>
          <w14:ligatures w14:val="none"/>
        </w:rPr>
        <w:t>for CRCD can</w:t>
      </w:r>
      <w:r w:rsidRPr="007C2098">
        <w:rPr>
          <w:rFonts w:ascii="Times New Roman" w:eastAsia="Times New Roman" w:hAnsi="Times New Roman" w:cs="Times New Roman"/>
          <w:bCs/>
          <w:kern w:val="0"/>
          <w:sz w:val="24"/>
          <w:szCs w:val="24"/>
          <w:lang w:val="en"/>
          <w14:ligatures w14:val="none"/>
        </w:rPr>
        <w:t xml:space="preserve"> drastically vary, </w:t>
      </w:r>
      <w:r>
        <w:rPr>
          <w:rFonts w:ascii="Times New Roman" w:eastAsia="Times New Roman" w:hAnsi="Times New Roman" w:cs="Times New Roman"/>
          <w:bCs/>
          <w:kern w:val="0"/>
          <w:sz w:val="24"/>
          <w:szCs w:val="24"/>
          <w:lang w:val="en"/>
          <w14:ligatures w14:val="none"/>
        </w:rPr>
        <w:t xml:space="preserve">differing in </w:t>
      </w:r>
      <w:r w:rsidRPr="007C2098">
        <w:rPr>
          <w:rFonts w:ascii="Times New Roman" w:eastAsia="Times New Roman" w:hAnsi="Times New Roman" w:cs="Times New Roman"/>
          <w:bCs/>
          <w:kern w:val="0"/>
          <w:sz w:val="24"/>
          <w:szCs w:val="24"/>
          <w:lang w:val="en"/>
          <w14:ligatures w14:val="none"/>
        </w:rPr>
        <w:t>comparison groups, analyses, and length of assessment, leading to a stretched interpretation of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For example, while some projects began assessments at a cancer screening appointment, other studies evaluated survivors 10 years after treatment cessation, </w:t>
      </w:r>
      <w:r>
        <w:rPr>
          <w:rFonts w:ascii="Times New Roman" w:eastAsia="Times New Roman" w:hAnsi="Times New Roman" w:cs="Times New Roman"/>
          <w:bCs/>
          <w:kern w:val="0"/>
          <w:sz w:val="24"/>
          <w:szCs w:val="24"/>
          <w:lang w:val="en"/>
          <w14:ligatures w14:val="none"/>
        </w:rPr>
        <w:t>yet each extreme are expected to be measuring the same</w:t>
      </w:r>
      <w:r w:rsidRPr="007C2098">
        <w:rPr>
          <w:rFonts w:ascii="Times New Roman" w:eastAsia="Times New Roman" w:hAnsi="Times New Roman" w:cs="Times New Roman"/>
          <w:bCs/>
          <w:kern w:val="0"/>
          <w:sz w:val="24"/>
          <w:szCs w:val="24"/>
          <w:lang w:val="en"/>
          <w14:ligatures w14:val="none"/>
        </w:rPr>
        <w:t xml:space="preserve"> CRC</w:t>
      </w:r>
      <w:r>
        <w:rPr>
          <w:rFonts w:ascii="Times New Roman" w:eastAsia="Times New Roman" w:hAnsi="Times New Roman" w:cs="Times New Roman"/>
          <w:bCs/>
          <w:kern w:val="0"/>
          <w:sz w:val="24"/>
          <w:szCs w:val="24"/>
          <w:lang w:val="en"/>
          <w14:ligatures w14:val="none"/>
        </w:rPr>
        <w:t>D concept</w:t>
      </w:r>
      <w:r w:rsidRPr="007C2098">
        <w:rPr>
          <w:rFonts w:ascii="Times New Roman" w:eastAsia="Times New Roman" w:hAnsi="Times New Roman" w:cs="Times New Roman"/>
          <w:bCs/>
          <w:kern w:val="0"/>
          <w:sz w:val="24"/>
          <w:szCs w:val="24"/>
          <w:lang w:val="en"/>
          <w14:ligatures w14:val="none"/>
        </w:rPr>
        <w:t xml:space="preserve"> (</w:t>
      </w:r>
      <w:proofErr w:type="spellStart"/>
      <w:r w:rsidRPr="007C2098">
        <w:rPr>
          <w:rFonts w:ascii="Times New Roman" w:eastAsia="Times New Roman" w:hAnsi="Times New Roman" w:cs="Times New Roman"/>
          <w:bCs/>
          <w:kern w:val="0"/>
          <w:sz w:val="24"/>
          <w:szCs w:val="24"/>
          <w:lang w:val="en"/>
          <w14:ligatures w14:val="none"/>
        </w:rPr>
        <w:t>Aspelund</w:t>
      </w:r>
      <w:proofErr w:type="spellEnd"/>
      <w:r w:rsidRPr="007C2098">
        <w:rPr>
          <w:rFonts w:ascii="Times New Roman" w:eastAsia="Times New Roman" w:hAnsi="Times New Roman" w:cs="Times New Roman"/>
          <w:bCs/>
          <w:kern w:val="0"/>
          <w:sz w:val="24"/>
          <w:szCs w:val="24"/>
          <w:lang w:val="en"/>
          <w14:ligatures w14:val="none"/>
        </w:rPr>
        <w:t xml:space="preserve"> et al., 2024; </w:t>
      </w:r>
      <w:proofErr w:type="spellStart"/>
      <w:r w:rsidRPr="007C2098">
        <w:rPr>
          <w:rFonts w:ascii="Times New Roman" w:eastAsia="Times New Roman" w:hAnsi="Times New Roman" w:cs="Times New Roman"/>
          <w:bCs/>
          <w:kern w:val="0"/>
          <w:sz w:val="24"/>
          <w:szCs w:val="24"/>
          <w:lang w:val="en"/>
          <w14:ligatures w14:val="none"/>
        </w:rPr>
        <w:t>Henneghan</w:t>
      </w:r>
      <w:proofErr w:type="spellEnd"/>
      <w:r w:rsidRPr="007C2098">
        <w:rPr>
          <w:rFonts w:ascii="Times New Roman" w:eastAsia="Times New Roman" w:hAnsi="Times New Roman" w:cs="Times New Roman"/>
          <w:bCs/>
          <w:kern w:val="0"/>
          <w:sz w:val="24"/>
          <w:szCs w:val="24"/>
          <w:lang w:val="en"/>
          <w14:ligatures w14:val="none"/>
        </w:rPr>
        <w:t xml:space="preserve"> et al., 2018). </w:t>
      </w:r>
      <w:del w:id="63" w:author="Joe Houpt" w:date="2024-10-28T11:22:00Z">
        <w:r w:rsidRPr="007C2098" w:rsidDel="00C25A08">
          <w:rPr>
            <w:rFonts w:ascii="Times New Roman" w:eastAsia="Times New Roman" w:hAnsi="Times New Roman" w:cs="Times New Roman"/>
            <w:bCs/>
            <w:kern w:val="0"/>
            <w:sz w:val="24"/>
            <w:szCs w:val="24"/>
            <w:lang w:val="en"/>
            <w14:ligatures w14:val="none"/>
          </w:rPr>
          <w:delText>In a final blow</w:delText>
        </w:r>
      </w:del>
      <w:ins w:id="64" w:author="Joe Houpt" w:date="2024-10-28T11:22:00Z">
        <w:r w:rsidR="00C25A08">
          <w:rPr>
            <w:rFonts w:ascii="Times New Roman" w:eastAsia="Times New Roman" w:hAnsi="Times New Roman" w:cs="Times New Roman"/>
            <w:bCs/>
            <w:kern w:val="0"/>
            <w:sz w:val="24"/>
            <w:szCs w:val="24"/>
            <w:lang w:val="en"/>
            <w14:ligatures w14:val="none"/>
          </w:rPr>
          <w:t>F</w:t>
        </w:r>
      </w:ins>
      <w:ins w:id="65" w:author="Joe Houpt" w:date="2024-10-28T11:23:00Z">
        <w:r w:rsidR="00C25A08">
          <w:rPr>
            <w:rFonts w:ascii="Times New Roman" w:eastAsia="Times New Roman" w:hAnsi="Times New Roman" w:cs="Times New Roman"/>
            <w:bCs/>
            <w:kern w:val="0"/>
            <w:sz w:val="24"/>
            <w:szCs w:val="24"/>
            <w:lang w:val="en"/>
            <w14:ligatures w14:val="none"/>
          </w:rPr>
          <w:t>urthermore</w:t>
        </w:r>
      </w:ins>
      <w:r w:rsidRPr="007C2098">
        <w:rPr>
          <w:rFonts w:ascii="Times New Roman" w:eastAsia="Times New Roman" w:hAnsi="Times New Roman" w:cs="Times New Roman"/>
          <w:bCs/>
          <w:kern w:val="0"/>
          <w:sz w:val="24"/>
          <w:szCs w:val="24"/>
          <w:lang w:val="en"/>
          <w14:ligatures w14:val="none"/>
        </w:rPr>
        <w:t xml:space="preserve">, what constitutes </w:t>
      </w:r>
      <w:del w:id="66" w:author="Joe Houpt" w:date="2024-10-28T11:23:00Z">
        <w:r w:rsidRPr="007C2098" w:rsidDel="00C25A08">
          <w:rPr>
            <w:rFonts w:ascii="Times New Roman" w:eastAsia="Times New Roman" w:hAnsi="Times New Roman" w:cs="Times New Roman"/>
            <w:bCs/>
            <w:kern w:val="0"/>
            <w:sz w:val="24"/>
            <w:szCs w:val="24"/>
            <w:lang w:val="en"/>
            <w14:ligatures w14:val="none"/>
          </w:rPr>
          <w:delText xml:space="preserve">as </w:delText>
        </w:r>
      </w:del>
      <w:r w:rsidRPr="007C2098">
        <w:rPr>
          <w:rFonts w:ascii="Times New Roman" w:eastAsia="Times New Roman" w:hAnsi="Times New Roman" w:cs="Times New Roman"/>
          <w:bCs/>
          <w:kern w:val="0"/>
          <w:sz w:val="24"/>
          <w:szCs w:val="24"/>
          <w:lang w:val="en"/>
          <w14:ligatures w14:val="none"/>
        </w:rPr>
        <w:t>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is vague (</w:t>
      </w:r>
      <w:r>
        <w:rPr>
          <w:rFonts w:ascii="Times New Roman" w:eastAsia="Times New Roman" w:hAnsi="Times New Roman" w:cs="Times New Roman"/>
          <w:bCs/>
          <w:kern w:val="0"/>
          <w:sz w:val="24"/>
          <w:szCs w:val="24"/>
          <w:lang w:val="en"/>
          <w14:ligatures w14:val="none"/>
        </w:rPr>
        <w:t xml:space="preserve">due to a lack of </w:t>
      </w:r>
      <w:r w:rsidRPr="007C2098">
        <w:rPr>
          <w:rFonts w:ascii="Times New Roman" w:eastAsia="Times New Roman" w:hAnsi="Times New Roman" w:cs="Times New Roman"/>
          <w:bCs/>
          <w:kern w:val="0"/>
          <w:sz w:val="24"/>
          <w:szCs w:val="24"/>
          <w:lang w:val="en"/>
          <w14:ligatures w14:val="none"/>
        </w:rPr>
        <w:t xml:space="preserve">diagnostic criteria), leading to an astoundingly wide variety of assessments. For just a few examples, some projects asked a patient’s family member how often they had noticed the patient struggle with a specific task, other studies recorded the number of words a patient could recall after a delay, while another study pulled cognition-related items from a fatigue task (e.g., “At the moment I feel heavy-headed;” Durán-Gómez et al., 2022; </w:t>
      </w:r>
      <w:proofErr w:type="spellStart"/>
      <w:r w:rsidRPr="007C2098">
        <w:rPr>
          <w:rFonts w:ascii="Times New Roman" w:eastAsia="Times New Roman" w:hAnsi="Times New Roman" w:cs="Times New Roman"/>
          <w:bCs/>
          <w:kern w:val="0"/>
          <w:sz w:val="24"/>
          <w:szCs w:val="24"/>
          <w:lang w:val="en"/>
          <w14:ligatures w14:val="none"/>
        </w:rPr>
        <w:t>Janelsins</w:t>
      </w:r>
      <w:proofErr w:type="spellEnd"/>
      <w:r w:rsidRPr="007C2098">
        <w:rPr>
          <w:rFonts w:ascii="Times New Roman" w:eastAsia="Times New Roman" w:hAnsi="Times New Roman" w:cs="Times New Roman"/>
          <w:bCs/>
          <w:kern w:val="0"/>
          <w:sz w:val="24"/>
          <w:szCs w:val="24"/>
          <w:lang w:val="en"/>
          <w14:ligatures w14:val="none"/>
        </w:rPr>
        <w:t xml:space="preserve"> et al., 2012; Yang &amp; Hendrix, 2018). But despite the wide variety of cognitive domains, analyses, and time points, each study is assumed to be analyzing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making the interpretations of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relationships even more convoluted.</w:t>
      </w:r>
      <w:r>
        <w:rPr>
          <w:rFonts w:ascii="Times New Roman" w:eastAsia="Times New Roman" w:hAnsi="Times New Roman" w:cs="Times New Roman"/>
          <w:bCs/>
          <w:kern w:val="0"/>
          <w:sz w:val="24"/>
          <w:szCs w:val="24"/>
          <w:lang w:val="en"/>
          <w14:ligatures w14:val="none"/>
        </w:rPr>
        <w:t xml:space="preserve"> With this imprecise approach, it is difficult to determine if contradictory results, such as when inflammatory cytokines are linked to both improvements and decline on cognition tasks, are due </w:t>
      </w:r>
      <w:r>
        <w:rPr>
          <w:rFonts w:ascii="Times New Roman" w:eastAsia="Times New Roman" w:hAnsi="Times New Roman" w:cs="Times New Roman"/>
          <w:bCs/>
          <w:kern w:val="0"/>
          <w:sz w:val="24"/>
          <w:szCs w:val="24"/>
          <w:lang w:val="en"/>
          <w14:ligatures w14:val="none"/>
        </w:rPr>
        <w:lastRenderedPageBreak/>
        <w:t>to meaningful biological mechanisms, or faulty measurements (</w:t>
      </w:r>
      <w:proofErr w:type="spellStart"/>
      <w:r>
        <w:rPr>
          <w:rFonts w:ascii="Times New Roman" w:eastAsia="Times New Roman" w:hAnsi="Times New Roman" w:cs="Times New Roman"/>
          <w:bCs/>
          <w:kern w:val="0"/>
          <w:sz w:val="24"/>
          <w:szCs w:val="24"/>
          <w:lang w:val="en"/>
          <w14:ligatures w14:val="none"/>
        </w:rPr>
        <w:t>Capuron</w:t>
      </w:r>
      <w:proofErr w:type="spellEnd"/>
      <w:r>
        <w:rPr>
          <w:rFonts w:ascii="Times New Roman" w:eastAsia="Times New Roman" w:hAnsi="Times New Roman" w:cs="Times New Roman"/>
          <w:bCs/>
          <w:kern w:val="0"/>
          <w:sz w:val="24"/>
          <w:szCs w:val="24"/>
          <w:lang w:val="en"/>
          <w14:ligatures w14:val="none"/>
        </w:rPr>
        <w:t xml:space="preserve"> et al., 2001; Cheung et al., 2015).</w:t>
      </w:r>
      <w:r w:rsidRPr="007C2098">
        <w:rPr>
          <w:rFonts w:ascii="Times New Roman" w:eastAsia="Times New Roman" w:hAnsi="Times New Roman" w:cs="Times New Roman"/>
          <w:bCs/>
          <w:kern w:val="0"/>
          <w:sz w:val="24"/>
          <w:szCs w:val="24"/>
          <w:lang w:val="en"/>
          <w14:ligatures w14:val="none"/>
        </w:rPr>
        <w:t xml:space="preserve"> In a nutshell,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is usually a very subtle shift in ability that </w:t>
      </w:r>
      <w:proofErr w:type="gramStart"/>
      <w:ins w:id="67" w:author="Joe Houpt" w:date="2024-10-28T11:23:00Z">
        <w:r w:rsidR="00C25A08">
          <w:rPr>
            <w:rFonts w:ascii="Times New Roman" w:eastAsia="Times New Roman" w:hAnsi="Times New Roman" w:cs="Times New Roman"/>
            <w:bCs/>
            <w:kern w:val="0"/>
            <w:sz w:val="24"/>
            <w:szCs w:val="24"/>
            <w:lang w:val="en"/>
            <w14:ligatures w14:val="none"/>
          </w:rPr>
          <w:t>an</w:t>
        </w:r>
        <w:proofErr w:type="gramEnd"/>
        <w:r w:rsidR="00C25A08">
          <w:rPr>
            <w:rFonts w:ascii="Times New Roman" w:eastAsia="Times New Roman" w:hAnsi="Times New Roman" w:cs="Times New Roman"/>
            <w:bCs/>
            <w:kern w:val="0"/>
            <w:sz w:val="24"/>
            <w:szCs w:val="24"/>
            <w:lang w:val="en"/>
            <w14:ligatures w14:val="none"/>
          </w:rPr>
          <w:t xml:space="preserve"> </w:t>
        </w:r>
      </w:ins>
      <w:r w:rsidRPr="007C2098">
        <w:rPr>
          <w:rFonts w:ascii="Times New Roman" w:eastAsia="Times New Roman" w:hAnsi="Times New Roman" w:cs="Times New Roman"/>
          <w:bCs/>
          <w:kern w:val="0"/>
          <w:sz w:val="24"/>
          <w:szCs w:val="24"/>
          <w:lang w:val="en"/>
          <w14:ligatures w14:val="none"/>
        </w:rPr>
        <w:t xml:space="preserve">results </w:t>
      </w:r>
      <w:del w:id="68" w:author="Joe Houpt" w:date="2024-10-28T11:23:00Z">
        <w:r w:rsidRPr="007C2098" w:rsidDel="00C25A08">
          <w:rPr>
            <w:rFonts w:ascii="Times New Roman" w:eastAsia="Times New Roman" w:hAnsi="Times New Roman" w:cs="Times New Roman"/>
            <w:bCs/>
            <w:kern w:val="0"/>
            <w:sz w:val="24"/>
            <w:szCs w:val="24"/>
            <w:lang w:val="en"/>
            <w14:ligatures w14:val="none"/>
          </w:rPr>
          <w:delText xml:space="preserve">in </w:delText>
        </w:r>
      </w:del>
      <w:r w:rsidRPr="007C2098">
        <w:rPr>
          <w:rFonts w:ascii="Times New Roman" w:eastAsia="Times New Roman" w:hAnsi="Times New Roman" w:cs="Times New Roman"/>
          <w:bCs/>
          <w:kern w:val="0"/>
          <w:sz w:val="24"/>
          <w:szCs w:val="24"/>
          <w:lang w:val="en"/>
          <w14:ligatures w14:val="none"/>
        </w:rPr>
        <w:t>an incredibly extensive impact on a patient or survivor’s life. But to understand what is causing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we need to capture that subtle shift. When combining the innate heterogeneity of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with the widely varying series of measurements, it can be difficult to consistently capture the subtle shift in cognition.</w:t>
      </w:r>
      <w:r>
        <w:rPr>
          <w:rFonts w:ascii="Times New Roman" w:eastAsia="Times New Roman" w:hAnsi="Times New Roman" w:cs="Times New Roman"/>
          <w:bCs/>
          <w:kern w:val="0"/>
          <w:sz w:val="24"/>
          <w:szCs w:val="24"/>
          <w:lang w:val="en"/>
          <w14:ligatures w14:val="none"/>
        </w:rPr>
        <w:t xml:space="preserve"> This leads back to the proposition introduced at the beginning of this paper: Can we trade our proverbial tractor for a spade, using more specific information about individuals to improve our understanding of the factors impacting CRCD?</w:t>
      </w:r>
    </w:p>
    <w:p w14:paraId="489DCBB0" w14:textId="0CEC7C4E" w:rsidR="007439EA" w:rsidRDefault="007439EA" w:rsidP="007439EA">
      <w:pPr>
        <w:spacing w:after="0" w:line="480" w:lineRule="auto"/>
        <w:ind w:firstLine="720"/>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 xml:space="preserve">First, we must clarify how the field may </w:t>
      </w:r>
      <w:del w:id="69" w:author="Joe Houpt" w:date="2024-10-28T11:24:00Z">
        <w:r w:rsidDel="00C25A08">
          <w:rPr>
            <w:rFonts w:ascii="Times New Roman" w:eastAsia="Times New Roman" w:hAnsi="Times New Roman" w:cs="Times New Roman"/>
            <w:bCs/>
            <w:kern w:val="0"/>
            <w:sz w:val="24"/>
            <w:szCs w:val="24"/>
            <w:lang w:val="en"/>
            <w14:ligatures w14:val="none"/>
          </w:rPr>
          <w:delText xml:space="preserve">be </w:delText>
        </w:r>
      </w:del>
      <w:r>
        <w:rPr>
          <w:rFonts w:ascii="Times New Roman" w:eastAsia="Times New Roman" w:hAnsi="Times New Roman" w:cs="Times New Roman"/>
          <w:bCs/>
          <w:kern w:val="0"/>
          <w:sz w:val="24"/>
          <w:szCs w:val="24"/>
          <w:lang w:val="en"/>
          <w14:ligatures w14:val="none"/>
        </w:rPr>
        <w:t>inadvertently be using a tractor instead of a spade. As previously stated, the International Cancer and Cognition Task Force declared that objective measures, such as neuropsychological tasks, should be used for measuring CRCD (</w:t>
      </w:r>
      <w:proofErr w:type="spellStart"/>
      <w:r>
        <w:rPr>
          <w:rFonts w:ascii="Times New Roman" w:eastAsia="Times New Roman" w:hAnsi="Times New Roman" w:cs="Times New Roman"/>
          <w:bCs/>
          <w:kern w:val="0"/>
          <w:sz w:val="24"/>
          <w:szCs w:val="24"/>
          <w:lang w:val="en"/>
          <w14:ligatures w14:val="none"/>
        </w:rPr>
        <w:t>Wefel</w:t>
      </w:r>
      <w:proofErr w:type="spellEnd"/>
      <w:r>
        <w:rPr>
          <w:rFonts w:ascii="Times New Roman" w:eastAsia="Times New Roman" w:hAnsi="Times New Roman" w:cs="Times New Roman"/>
          <w:bCs/>
          <w:kern w:val="0"/>
          <w:sz w:val="24"/>
          <w:szCs w:val="24"/>
          <w:lang w:val="en"/>
          <w14:ligatures w14:val="none"/>
        </w:rPr>
        <w:t xml:space="preserve"> et al., 2010). These assessments often measure a participant’s response time (RT) when completing a task or trial, and make comparisons based on the average RT (Gaynor et al., 2022). While this approach has been used for many years, there are multiple complications with relying on mean RTs. One problem stems from using a point-estimate for a distribution that does</w:t>
      </w:r>
      <w:ins w:id="70" w:author="Joe Houpt" w:date="2024-10-28T11:24:00Z">
        <w:r w:rsidR="00C25A08">
          <w:rPr>
            <w:rFonts w:ascii="Times New Roman" w:eastAsia="Times New Roman" w:hAnsi="Times New Roman" w:cs="Times New Roman"/>
            <w:bCs/>
            <w:kern w:val="0"/>
            <w:sz w:val="24"/>
            <w:szCs w:val="24"/>
            <w:lang w:val="en"/>
            <w14:ligatures w14:val="none"/>
          </w:rPr>
          <w:t xml:space="preserve"> </w:t>
        </w:r>
      </w:ins>
      <w:r>
        <w:rPr>
          <w:rFonts w:ascii="Times New Roman" w:eastAsia="Times New Roman" w:hAnsi="Times New Roman" w:cs="Times New Roman"/>
          <w:bCs/>
          <w:kern w:val="0"/>
          <w:sz w:val="24"/>
          <w:szCs w:val="24"/>
          <w:lang w:val="en"/>
          <w14:ligatures w14:val="none"/>
        </w:rPr>
        <w:t>n</w:t>
      </w:r>
      <w:ins w:id="71" w:author="Joe Houpt" w:date="2024-10-28T11:24:00Z">
        <w:r w:rsidR="00C25A08">
          <w:rPr>
            <w:rFonts w:ascii="Times New Roman" w:eastAsia="Times New Roman" w:hAnsi="Times New Roman" w:cs="Times New Roman"/>
            <w:bCs/>
            <w:kern w:val="0"/>
            <w:sz w:val="24"/>
            <w:szCs w:val="24"/>
            <w:lang w:val="en"/>
            <w14:ligatures w14:val="none"/>
          </w:rPr>
          <w:t>o</w:t>
        </w:r>
      </w:ins>
      <w:del w:id="72" w:author="Joe Houpt" w:date="2024-10-28T11:24:00Z">
        <w:r w:rsidDel="00C25A08">
          <w:rPr>
            <w:rFonts w:ascii="Times New Roman" w:eastAsia="Times New Roman" w:hAnsi="Times New Roman" w:cs="Times New Roman"/>
            <w:bCs/>
            <w:kern w:val="0"/>
            <w:sz w:val="24"/>
            <w:szCs w:val="24"/>
            <w:lang w:val="en"/>
            <w14:ligatures w14:val="none"/>
          </w:rPr>
          <w:delText>’</w:delText>
        </w:r>
      </w:del>
      <w:r>
        <w:rPr>
          <w:rFonts w:ascii="Times New Roman" w:eastAsia="Times New Roman" w:hAnsi="Times New Roman" w:cs="Times New Roman"/>
          <w:bCs/>
          <w:kern w:val="0"/>
          <w:sz w:val="24"/>
          <w:szCs w:val="24"/>
          <w:lang w:val="en"/>
          <w14:ligatures w14:val="none"/>
        </w:rPr>
        <w:t xml:space="preserve">t represent the data. </w:t>
      </w:r>
      <w:ins w:id="73" w:author="Joe Houpt" w:date="2024-10-28T11:24:00Z">
        <w:r w:rsidR="00C25A08">
          <w:rPr>
            <w:rFonts w:ascii="Times New Roman" w:eastAsia="Times New Roman" w:hAnsi="Times New Roman" w:cs="Times New Roman"/>
            <w:bCs/>
            <w:kern w:val="0"/>
            <w:sz w:val="24"/>
            <w:szCs w:val="24"/>
            <w:lang w:val="en"/>
            <w14:ligatures w14:val="none"/>
          </w:rPr>
          <w:t xml:space="preserve">The heavy reliance on </w:t>
        </w:r>
      </w:ins>
      <w:del w:id="74" w:author="Joe Houpt" w:date="2024-10-28T11:24:00Z">
        <w:r w:rsidDel="00C25A08">
          <w:rPr>
            <w:rFonts w:ascii="Times New Roman" w:eastAsia="Times New Roman" w:hAnsi="Times New Roman" w:cs="Times New Roman"/>
            <w:bCs/>
            <w:kern w:val="0"/>
            <w:sz w:val="24"/>
            <w:szCs w:val="24"/>
            <w:lang w:val="en"/>
            <w14:ligatures w14:val="none"/>
          </w:rPr>
          <w:delText xml:space="preserve">Mean </w:delText>
        </w:r>
      </w:del>
      <w:ins w:id="75" w:author="Joe Houpt" w:date="2024-10-28T11:24:00Z">
        <w:r w:rsidR="00C25A08">
          <w:rPr>
            <w:rFonts w:ascii="Times New Roman" w:eastAsia="Times New Roman" w:hAnsi="Times New Roman" w:cs="Times New Roman"/>
            <w:bCs/>
            <w:kern w:val="0"/>
            <w:sz w:val="24"/>
            <w:szCs w:val="24"/>
            <w:lang w:val="en"/>
            <w14:ligatures w14:val="none"/>
          </w:rPr>
          <w:t xml:space="preserve">mean </w:t>
        </w:r>
      </w:ins>
      <w:r>
        <w:rPr>
          <w:rFonts w:ascii="Times New Roman" w:eastAsia="Times New Roman" w:hAnsi="Times New Roman" w:cs="Times New Roman"/>
          <w:bCs/>
          <w:kern w:val="0"/>
          <w:sz w:val="24"/>
          <w:szCs w:val="24"/>
          <w:lang w:val="en"/>
          <w14:ligatures w14:val="none"/>
        </w:rPr>
        <w:t xml:space="preserve">and standard deviation </w:t>
      </w:r>
      <w:ins w:id="76" w:author="Joe Houpt" w:date="2024-10-28T11:24:00Z">
        <w:r w:rsidR="00C25A08">
          <w:rPr>
            <w:rFonts w:ascii="Times New Roman" w:eastAsia="Times New Roman" w:hAnsi="Times New Roman" w:cs="Times New Roman"/>
            <w:bCs/>
            <w:kern w:val="0"/>
            <w:sz w:val="24"/>
            <w:szCs w:val="24"/>
            <w:lang w:val="en"/>
            <w14:ligatures w14:val="none"/>
          </w:rPr>
          <w:t>in sta</w:t>
        </w:r>
      </w:ins>
      <w:ins w:id="77" w:author="Joe Houpt" w:date="2024-10-28T11:25:00Z">
        <w:r w:rsidR="00C25A08">
          <w:rPr>
            <w:rFonts w:ascii="Times New Roman" w:eastAsia="Times New Roman" w:hAnsi="Times New Roman" w:cs="Times New Roman"/>
            <w:bCs/>
            <w:kern w:val="0"/>
            <w:sz w:val="24"/>
            <w:szCs w:val="24"/>
            <w:lang w:val="en"/>
            <w14:ligatures w14:val="none"/>
          </w:rPr>
          <w:t xml:space="preserve">tistics </w:t>
        </w:r>
      </w:ins>
      <w:del w:id="78" w:author="Joe Houpt" w:date="2024-10-28T11:25:00Z">
        <w:r w:rsidDel="00C25A08">
          <w:rPr>
            <w:rFonts w:ascii="Times New Roman" w:eastAsia="Times New Roman" w:hAnsi="Times New Roman" w:cs="Times New Roman"/>
            <w:bCs/>
            <w:kern w:val="0"/>
            <w:sz w:val="24"/>
            <w:szCs w:val="24"/>
            <w:lang w:val="en"/>
            <w14:ligatures w14:val="none"/>
          </w:rPr>
          <w:delText xml:space="preserve">are </w:delText>
        </w:r>
      </w:del>
      <w:ins w:id="79" w:author="Joe Houpt" w:date="2024-10-28T11:25:00Z">
        <w:r w:rsidR="00C25A08">
          <w:rPr>
            <w:rFonts w:ascii="Times New Roman" w:eastAsia="Times New Roman" w:hAnsi="Times New Roman" w:cs="Times New Roman"/>
            <w:bCs/>
            <w:kern w:val="0"/>
            <w:sz w:val="24"/>
            <w:szCs w:val="24"/>
            <w:lang w:val="en"/>
            <w14:ligatures w14:val="none"/>
          </w:rPr>
          <w:t xml:space="preserve">is </w:t>
        </w:r>
      </w:ins>
      <w:r>
        <w:rPr>
          <w:rFonts w:ascii="Times New Roman" w:eastAsia="Times New Roman" w:hAnsi="Times New Roman" w:cs="Times New Roman"/>
          <w:bCs/>
          <w:kern w:val="0"/>
          <w:sz w:val="24"/>
          <w:szCs w:val="24"/>
          <w:lang w:val="en"/>
          <w14:ligatures w14:val="none"/>
        </w:rPr>
        <w:t xml:space="preserve">based on a normal distribution, but RT distributions are almost always positively skewed. The potential problem of relying on a normal curve to describe RT data is depicted in Figure 5. In this figure, the normal curve is traced in red, and quite noticeably fails to account for the main peak of the RT distribution. The mean for this normal curve would be around 400 </w:t>
      </w:r>
      <w:proofErr w:type="spellStart"/>
      <w:r>
        <w:rPr>
          <w:rFonts w:ascii="Times New Roman" w:eastAsia="Times New Roman" w:hAnsi="Times New Roman" w:cs="Times New Roman"/>
          <w:bCs/>
          <w:kern w:val="0"/>
          <w:sz w:val="24"/>
          <w:szCs w:val="24"/>
          <w:lang w:val="en"/>
          <w14:ligatures w14:val="none"/>
        </w:rPr>
        <w:t>ms</w:t>
      </w:r>
      <w:proofErr w:type="spellEnd"/>
      <w:r>
        <w:rPr>
          <w:rFonts w:ascii="Times New Roman" w:eastAsia="Times New Roman" w:hAnsi="Times New Roman" w:cs="Times New Roman"/>
          <w:bCs/>
          <w:kern w:val="0"/>
          <w:sz w:val="24"/>
          <w:szCs w:val="24"/>
          <w:lang w:val="en"/>
          <w14:ligatures w14:val="none"/>
        </w:rPr>
        <w:t xml:space="preserve">, which is a visible overestimation of the actual trend in the data. Adding to this reliance on a point-estimate like the mean does not describe the actual pattern of the data. As stated by Schwarz (2001), </w:t>
      </w:r>
      <w:r w:rsidRPr="00677E27">
        <w:rPr>
          <w:rFonts w:ascii="Times New Roman" w:eastAsia="Times New Roman" w:hAnsi="Times New Roman" w:cs="Times New Roman"/>
          <w:bCs/>
          <w:kern w:val="0"/>
          <w:sz w:val="24"/>
          <w:szCs w:val="24"/>
          <w:lang w:val="en"/>
          <w14:ligatures w14:val="none"/>
        </w:rPr>
        <w:t>“the decision to initiate and execute a specific overt response does not arise holistically, in an all-or-</w:t>
      </w:r>
      <w:r w:rsidRPr="00677E27">
        <w:rPr>
          <w:rFonts w:ascii="Times New Roman" w:eastAsia="Times New Roman" w:hAnsi="Times New Roman" w:cs="Times New Roman"/>
          <w:bCs/>
          <w:kern w:val="0"/>
          <w:sz w:val="24"/>
          <w:szCs w:val="24"/>
          <w:lang w:val="en"/>
          <w14:ligatures w14:val="none"/>
        </w:rPr>
        <w:lastRenderedPageBreak/>
        <w:t>none fashion, but is rather preceded by a stage during which response-related information gradually accumulates over time</w:t>
      </w:r>
      <w:r>
        <w:rPr>
          <w:rFonts w:ascii="Times New Roman" w:eastAsia="Times New Roman" w:hAnsi="Times New Roman" w:cs="Times New Roman"/>
          <w:bCs/>
          <w:kern w:val="0"/>
          <w:sz w:val="24"/>
          <w:szCs w:val="24"/>
          <w:lang w:val="en"/>
          <w14:ligatures w14:val="none"/>
        </w:rPr>
        <w:t>,</w:t>
      </w:r>
      <w:r w:rsidRPr="00677E27">
        <w:rPr>
          <w:rFonts w:ascii="Times New Roman" w:eastAsia="Times New Roman" w:hAnsi="Times New Roman" w:cs="Times New Roman"/>
          <w:bCs/>
          <w:kern w:val="0"/>
          <w:sz w:val="24"/>
          <w:szCs w:val="24"/>
          <w:lang w:val="en"/>
          <w14:ligatures w14:val="none"/>
        </w:rPr>
        <w:t>”</w:t>
      </w:r>
      <w:r>
        <w:rPr>
          <w:rFonts w:ascii="Times New Roman" w:eastAsia="Times New Roman" w:hAnsi="Times New Roman" w:cs="Times New Roman"/>
          <w:bCs/>
          <w:kern w:val="0"/>
          <w:sz w:val="24"/>
          <w:szCs w:val="24"/>
          <w:lang w:val="en"/>
          <w14:ligatures w14:val="none"/>
        </w:rPr>
        <w:t xml:space="preserve"> (p.459). By relying on means, we fail to account for the mechanisms of the cognitive process.</w:t>
      </w:r>
    </w:p>
    <w:p w14:paraId="689BFA5A"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
          <w:kern w:val="0"/>
          <w:sz w:val="24"/>
          <w:szCs w:val="24"/>
          <w:lang w:val="en"/>
          <w14:ligatures w14:val="none"/>
        </w:rPr>
        <w:t>Figure 5</w:t>
      </w:r>
    </w:p>
    <w:p w14:paraId="42E03041"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i/>
          <w:iCs/>
          <w:kern w:val="0"/>
          <w:sz w:val="24"/>
          <w:szCs w:val="24"/>
          <w:lang w:val="en"/>
          <w14:ligatures w14:val="none"/>
        </w:rPr>
        <w:t>The Shape of Response Time Distributions</w:t>
      </w:r>
    </w:p>
    <w:p w14:paraId="2DA7F41F"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sidRPr="005115E8">
        <w:rPr>
          <w:rFonts w:ascii="Times New Roman" w:eastAsia="Times New Roman" w:hAnsi="Times New Roman" w:cs="Times New Roman"/>
          <w:bCs/>
          <w:noProof/>
          <w:kern w:val="0"/>
          <w:sz w:val="24"/>
          <w:szCs w:val="24"/>
          <w14:ligatures w14:val="none"/>
        </w:rPr>
        <w:drawing>
          <wp:inline distT="0" distB="0" distL="0" distR="0" wp14:anchorId="249780A2" wp14:editId="632E9500">
            <wp:extent cx="3914080" cy="2258503"/>
            <wp:effectExtent l="0" t="0" r="0" b="8890"/>
            <wp:docPr id="2038089878" name="Content Placeholder 3">
              <a:extLst xmlns:a="http://schemas.openxmlformats.org/drawingml/2006/main">
                <a:ext uri="{FF2B5EF4-FFF2-40B4-BE49-F238E27FC236}">
                  <a16:creationId xmlns:a16="http://schemas.microsoft.com/office/drawing/2014/main" id="{C9C2B2FE-4A50-2A81-4EA5-477C5FF645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9C2B2FE-4A50-2A81-4EA5-477C5FF645B7}"/>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933211" cy="2269542"/>
                    </a:xfrm>
                    <a:prstGeom prst="rect">
                      <a:avLst/>
                    </a:prstGeom>
                  </pic:spPr>
                </pic:pic>
              </a:graphicData>
            </a:graphic>
          </wp:inline>
        </w:drawing>
      </w:r>
    </w:p>
    <w:p w14:paraId="1F4D202E"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ab/>
        <w:t xml:space="preserve">A second concern with the traditional, mean RT approach is seen in the reverse-inference problem. In forward inference, a researcher knows something about the cognitive processes, then measures the behavior (White &amp; Kitchen, 2022). Alternatively, in reverse inference, a behavior is measured, then inferences are made about the cognitive processes (White &amp; Kitchen, 2022). To demonstrate the potential problems with the direction of inference, we will discuss a metaphor about a teenager eating pizza. In forward inference, we would know that the teenager is hungry, then measure how many slices of pizza they eat. In reverse inference, we would measure how many slices of pizza the teenager eats, then make an assumption about their hunger. In this reverse inference scenario, we may see that the teenager only eats part of once slice, assume they aren’t hungry, then put away the food. We may then be shocked when the teenager becomes upset. While silly, this scenario demonstrates a problem that can arise in reverse inference: we may not be accounting for all the processes driving the behavior. In this </w:t>
      </w:r>
      <w:r>
        <w:rPr>
          <w:rFonts w:ascii="Times New Roman" w:eastAsia="Times New Roman" w:hAnsi="Times New Roman" w:cs="Times New Roman"/>
          <w:bCs/>
          <w:kern w:val="0"/>
          <w:sz w:val="24"/>
          <w:szCs w:val="24"/>
          <w:lang w:val="en"/>
          <w14:ligatures w14:val="none"/>
        </w:rPr>
        <w:lastRenderedPageBreak/>
        <w:t xml:space="preserve">scenario, we assumed that the number of slices eaten was only driven by hunger levels, and did not account for additional processes, such as the teenager’s preference for the type of pizza. In terms of the neuropsychological tasks used in CRCD research, the reverse-inference problem could occur when we see a slower average score on a task, and make an incorrect inference about the cognitive abilities of the participant (White &amp; Kitchen, 2022). For example, if we see a higher mean RT on an attention task, we may incorrectly assume that they performed slower due to attention deficits, when the reality is they are being more cautious. Thus, if we are going to make inferences from a participant’s score, it is important that we account for as much of the underlying cognitive process as possible. </w:t>
      </w:r>
    </w:p>
    <w:p w14:paraId="6CD85329" w14:textId="77777777" w:rsidR="007439EA" w:rsidRPr="005115E8"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ab/>
        <w:t xml:space="preserve">In summary, previous CRCD research may have been relying on point-estimates that don’t fully represent the data, while making inferences that don’t account for the underlying cognitive processes. Thankfully, there is a way to shift to an assessment approach that collects more information about each participant, creating a picture of the entire distribution, and providing information about the cognitive processes involved in CRCD. This </w:t>
      </w:r>
      <w:commentRangeStart w:id="80"/>
      <w:r>
        <w:rPr>
          <w:rFonts w:ascii="Times New Roman" w:eastAsia="Times New Roman" w:hAnsi="Times New Roman" w:cs="Times New Roman"/>
          <w:bCs/>
          <w:kern w:val="0"/>
          <w:sz w:val="24"/>
          <w:szCs w:val="24"/>
          <w:lang w:val="en"/>
          <w14:ligatures w14:val="none"/>
        </w:rPr>
        <w:t xml:space="preserve">proverbial </w:t>
      </w:r>
      <w:commentRangeEnd w:id="80"/>
      <w:r w:rsidR="003C3A58">
        <w:rPr>
          <w:rStyle w:val="CommentReference"/>
        </w:rPr>
        <w:commentReference w:id="80"/>
      </w:r>
      <w:r>
        <w:rPr>
          <w:rFonts w:ascii="Times New Roman" w:eastAsia="Times New Roman" w:hAnsi="Times New Roman" w:cs="Times New Roman"/>
          <w:bCs/>
          <w:kern w:val="0"/>
          <w:sz w:val="24"/>
          <w:szCs w:val="24"/>
          <w:lang w:val="en"/>
          <w14:ligatures w14:val="none"/>
        </w:rPr>
        <w:t xml:space="preserve">spade is known as response time modeling. </w:t>
      </w:r>
    </w:p>
    <w:p w14:paraId="41FB2C8D" w14:textId="77777777" w:rsidR="007439EA" w:rsidRPr="00045CD2" w:rsidRDefault="007439EA" w:rsidP="007439EA">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Response Time</w:t>
      </w:r>
      <w:r w:rsidRPr="00045CD2">
        <w:rPr>
          <w:rFonts w:ascii="Times New Roman" w:eastAsia="Times New Roman" w:hAnsi="Times New Roman" w:cs="Times New Roman"/>
          <w:b/>
          <w:bCs/>
          <w:kern w:val="0"/>
          <w:sz w:val="24"/>
          <w:szCs w:val="24"/>
          <w14:ligatures w14:val="none"/>
        </w:rPr>
        <w:t xml:space="preserve"> Model</w:t>
      </w:r>
      <w:r>
        <w:rPr>
          <w:rFonts w:ascii="Times New Roman" w:eastAsia="Times New Roman" w:hAnsi="Times New Roman" w:cs="Times New Roman"/>
          <w:b/>
          <w:bCs/>
          <w:kern w:val="0"/>
          <w:sz w:val="24"/>
          <w:szCs w:val="24"/>
          <w14:ligatures w14:val="none"/>
        </w:rPr>
        <w:t>ing</w:t>
      </w:r>
    </w:p>
    <w:p w14:paraId="5BE90359" w14:textId="20777382"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In RT modeling, rather than fitting a participant’s data with a normal curve, the distribution is fit with a model that is designed to account for the positive skew of the distribution, and more importantly, is represented by parameters that are based on the underlying cognitive processes. There are three main advantages of utilizing a RT modeling approach. First, RT modeling can account for all the behavioral data collected. In addition to fitting the data better, RT modeling can incorporate accuracy and error rates into the model </w:t>
      </w:r>
      <w:ins w:id="81" w:author="Joe Houpt" w:date="2024-10-28T11:32:00Z">
        <w:r w:rsidR="003C3A58">
          <w:rPr>
            <w:rFonts w:ascii="Times New Roman" w:eastAsia="Times New Roman" w:hAnsi="Times New Roman" w:cs="Times New Roman"/>
            <w:kern w:val="0"/>
            <w:sz w:val="24"/>
            <w:szCs w:val="24"/>
            <w14:ligatures w14:val="none"/>
          </w:rPr>
          <w:t xml:space="preserve">to account for response caution </w:t>
        </w:r>
      </w:ins>
      <w:r>
        <w:rPr>
          <w:rFonts w:ascii="Times New Roman" w:eastAsia="Times New Roman" w:hAnsi="Times New Roman" w:cs="Times New Roman"/>
          <w:kern w:val="0"/>
          <w:sz w:val="24"/>
          <w:szCs w:val="24"/>
          <w14:ligatures w14:val="none"/>
        </w:rPr>
        <w:t xml:space="preserve">(White &amp; Kitchen, 2022). There are many scenarios where understanding a </w:t>
      </w:r>
      <w:r>
        <w:rPr>
          <w:rFonts w:ascii="Times New Roman" w:eastAsia="Times New Roman" w:hAnsi="Times New Roman" w:cs="Times New Roman"/>
          <w:kern w:val="0"/>
          <w:sz w:val="24"/>
          <w:szCs w:val="24"/>
          <w14:ligatures w14:val="none"/>
        </w:rPr>
        <w:lastRenderedPageBreak/>
        <w:t>participant’s failure is more informative than their average for successful trials (e.g., when evaluating working memory). Accounting for all of the behavioral data allows researchers to make more accurate inferences about the underlying cognitive processes.</w:t>
      </w:r>
    </w:p>
    <w:p w14:paraId="15325D47"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A second benefit is how RT modeling can help make connections between the theory driving the research and the actual data, with meaningful parameters. This in turn provides a more specific interpretation of the underlying cognitive processes. A </w:t>
      </w:r>
      <w:commentRangeStart w:id="82"/>
      <w:r>
        <w:rPr>
          <w:rFonts w:ascii="Times New Roman" w:eastAsia="Times New Roman" w:hAnsi="Times New Roman" w:cs="Times New Roman"/>
          <w:kern w:val="0"/>
          <w:sz w:val="24"/>
          <w:szCs w:val="24"/>
          <w14:ligatures w14:val="none"/>
        </w:rPr>
        <w:t xml:space="preserve">wonderful </w:t>
      </w:r>
      <w:commentRangeEnd w:id="82"/>
      <w:r w:rsidR="003C3A58">
        <w:rPr>
          <w:rStyle w:val="CommentReference"/>
        </w:rPr>
        <w:commentReference w:id="82"/>
      </w:r>
      <w:r>
        <w:rPr>
          <w:rFonts w:ascii="Times New Roman" w:eastAsia="Times New Roman" w:hAnsi="Times New Roman" w:cs="Times New Roman"/>
          <w:kern w:val="0"/>
          <w:sz w:val="24"/>
          <w:szCs w:val="24"/>
          <w14:ligatures w14:val="none"/>
        </w:rPr>
        <w:t>example of this is seen in Ratcliff and associates (2006) study comparing memory and brightness discrimination between younger and older adults. When comparing the groups based only on their means, the older adults slower RTs would be interpreted as age-driven cognitive decline (Ratcliff et al., 2006). However, the authors also fit the data with a drift diffusion model. The main parameters in a drift diffusion model are nondecision time (accounting for the time needed to encode the stimulus), boundary separation (an indication of caution), and drift rate (indicating the information accumulation speed). When comparing the drift diffusion parameters between the younger and older adults, Ratcliff et al. (2006) found that the slower RTs stimmed from being more cautious and having longer nondecision time. As the older adults’ drift rates were not lower than the younger adults, there were no age-driven differences in processing abilities. This illustrates how using a model based in theory can provide specific, meaningful information about underlying cognitive processes, surpassing the information provided by traditional mean RT comparisons (Ratcliff et al., 2006).</w:t>
      </w:r>
    </w:p>
    <w:p w14:paraId="48312E81"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A third benefit to RT modeling is the increased sensitivity in this approach, which can capture small differences in cognitive processes. As RT models are built to account for noise, which allows researchers to parcel out the changes in the actual cognitive processes. White and colleagues (2010a) demonstrated this in a lexical decision task about threatening words, where </w:t>
      </w:r>
      <w:r>
        <w:rPr>
          <w:rFonts w:ascii="Times New Roman" w:eastAsia="Times New Roman" w:hAnsi="Times New Roman" w:cs="Times New Roman"/>
          <w:kern w:val="0"/>
          <w:sz w:val="24"/>
          <w:szCs w:val="24"/>
          <w14:ligatures w14:val="none"/>
        </w:rPr>
        <w:lastRenderedPageBreak/>
        <w:t xml:space="preserve">they evaluated threat bias with both traditional mean RT analysis and with a drift diffusion model. In the mean RT analysis, there was only a small, nonsignificant threat bias (White et al., 2010a). In the drift diffusion model analysis, the noise from individual differences was controlled for with the non-decision time and boundary separation parameters (White et al., 2010a). After this noise was controlled for, there was evidence of a consistent, significant effect of threat bias (White et al., 2010a). Considering that CRCD is a small but impactful shift in cognitive processes, the ability to control for noise and look specifically at the underlying cognitive processes could reshape CRCD research. </w:t>
      </w:r>
    </w:p>
    <w:p w14:paraId="21D1F02B"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Utilizing Response Time Modeling in Cancer Cognition</w:t>
      </w:r>
    </w:p>
    <w:p w14:paraId="0DF76B47"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Despite the benefits available in RT modeling, this approach </w:t>
      </w:r>
      <w:commentRangeStart w:id="83"/>
      <w:r>
        <w:rPr>
          <w:rFonts w:ascii="Times New Roman" w:eastAsia="Times New Roman" w:hAnsi="Times New Roman" w:cs="Times New Roman"/>
          <w:kern w:val="0"/>
          <w:sz w:val="24"/>
          <w:szCs w:val="24"/>
          <w14:ligatures w14:val="none"/>
        </w:rPr>
        <w:t xml:space="preserve">has never been used </w:t>
      </w:r>
      <w:commentRangeEnd w:id="83"/>
      <w:r w:rsidR="003C3A58">
        <w:rPr>
          <w:rStyle w:val="CommentReference"/>
        </w:rPr>
        <w:commentReference w:id="83"/>
      </w:r>
      <w:r>
        <w:rPr>
          <w:rFonts w:ascii="Times New Roman" w:eastAsia="Times New Roman" w:hAnsi="Times New Roman" w:cs="Times New Roman"/>
          <w:kern w:val="0"/>
          <w:sz w:val="24"/>
          <w:szCs w:val="24"/>
          <w14:ligatures w14:val="none"/>
        </w:rPr>
        <w:t xml:space="preserve">to analyze CRCD. Shifting to evaluating neuropsychological tasks with RT modeling may be able to capture the slight changes in the cognitive domains that are driven by inflammation or stress. While any domain and task may benefit from this approach, the task that stands to be improved the most by RT modeling is the Attention Network Test (Fan et al., 2002). In this task, participants are presented with a string of arrows, and must press the arrow key that corresponds with the direction of the central arrow. Throughout the assessments, participants are presented with multiple types of trials, with a variety of signaling cues and types of information surrounding the central arrow. Traditionally, average RTs are compared across different trials, and the differences in these means are used as indicators of three attentional effects: executive control, orienting, and altering (Fan et al., 2002). Considering the issues with mean RT comparisons that have already been delineated, it may be unsurprising that there are frequent issues in finding any attentional effects.  </w:t>
      </w:r>
      <w:r w:rsidRPr="004E328B">
        <w:rPr>
          <w:rFonts w:ascii="Times New Roman" w:eastAsia="Times New Roman" w:hAnsi="Times New Roman" w:cs="Times New Roman"/>
          <w:kern w:val="0"/>
          <w:sz w:val="24"/>
          <w:szCs w:val="24"/>
          <w14:ligatures w14:val="none"/>
        </w:rPr>
        <w:t xml:space="preserve">When designing the </w:t>
      </w:r>
      <w:r>
        <w:rPr>
          <w:rFonts w:ascii="Times New Roman" w:eastAsia="Times New Roman" w:hAnsi="Times New Roman" w:cs="Times New Roman"/>
          <w:kern w:val="0"/>
          <w:sz w:val="24"/>
          <w:szCs w:val="24"/>
          <w14:ligatures w14:val="none"/>
        </w:rPr>
        <w:t>A</w:t>
      </w:r>
      <w:r w:rsidRPr="004E328B">
        <w:rPr>
          <w:rFonts w:ascii="Times New Roman" w:eastAsia="Times New Roman" w:hAnsi="Times New Roman" w:cs="Times New Roman"/>
          <w:kern w:val="0"/>
          <w:sz w:val="24"/>
          <w:szCs w:val="24"/>
          <w14:ligatures w14:val="none"/>
        </w:rPr>
        <w:t xml:space="preserve">ttention </w:t>
      </w:r>
      <w:r>
        <w:rPr>
          <w:rFonts w:ascii="Times New Roman" w:eastAsia="Times New Roman" w:hAnsi="Times New Roman" w:cs="Times New Roman"/>
          <w:kern w:val="0"/>
          <w:sz w:val="24"/>
          <w:szCs w:val="24"/>
          <w14:ligatures w14:val="none"/>
        </w:rPr>
        <w:t>N</w:t>
      </w:r>
      <w:r w:rsidRPr="004E328B">
        <w:rPr>
          <w:rFonts w:ascii="Times New Roman" w:eastAsia="Times New Roman" w:hAnsi="Times New Roman" w:cs="Times New Roman"/>
          <w:kern w:val="0"/>
          <w:sz w:val="24"/>
          <w:szCs w:val="24"/>
          <w14:ligatures w14:val="none"/>
        </w:rPr>
        <w:t xml:space="preserve">etwork </w:t>
      </w:r>
      <w:r>
        <w:rPr>
          <w:rFonts w:ascii="Times New Roman" w:eastAsia="Times New Roman" w:hAnsi="Times New Roman" w:cs="Times New Roman"/>
          <w:kern w:val="0"/>
          <w:sz w:val="24"/>
          <w:szCs w:val="24"/>
          <w14:ligatures w14:val="none"/>
        </w:rPr>
        <w:t>T</w:t>
      </w:r>
      <w:r w:rsidRPr="004E328B">
        <w:rPr>
          <w:rFonts w:ascii="Times New Roman" w:eastAsia="Times New Roman" w:hAnsi="Times New Roman" w:cs="Times New Roman"/>
          <w:kern w:val="0"/>
          <w:sz w:val="24"/>
          <w:szCs w:val="24"/>
          <w14:ligatures w14:val="none"/>
        </w:rPr>
        <w:t>est, the creators reported</w:t>
      </w:r>
      <w:r>
        <w:rPr>
          <w:rFonts w:ascii="Times New Roman" w:eastAsia="Times New Roman" w:hAnsi="Times New Roman" w:cs="Times New Roman"/>
          <w:kern w:val="0"/>
          <w:sz w:val="24"/>
          <w:szCs w:val="24"/>
          <w14:ligatures w14:val="none"/>
        </w:rPr>
        <w:t xml:space="preserve"> that there was only</w:t>
      </w:r>
      <w:r w:rsidRPr="004E328B">
        <w:rPr>
          <w:rFonts w:ascii="Times New Roman" w:eastAsia="Times New Roman" w:hAnsi="Times New Roman" w:cs="Times New Roman"/>
          <w:kern w:val="0"/>
          <w:sz w:val="24"/>
          <w:szCs w:val="24"/>
          <w14:ligatures w14:val="none"/>
        </w:rPr>
        <w:t xml:space="preserve"> moderate test-retest reliability for all three measures of </w:t>
      </w:r>
      <w:r w:rsidRPr="004E328B">
        <w:rPr>
          <w:rFonts w:ascii="Times New Roman" w:eastAsia="Times New Roman" w:hAnsi="Times New Roman" w:cs="Times New Roman"/>
          <w:kern w:val="0"/>
          <w:sz w:val="24"/>
          <w:szCs w:val="24"/>
          <w14:ligatures w14:val="none"/>
        </w:rPr>
        <w:lastRenderedPageBreak/>
        <w:t>attention (Fan et al., 2002). Executive attention had the highest correlation (0.77), followed by orienting (0.61), with alerting having the lowest correlation (0.52).</w:t>
      </w:r>
      <w:r>
        <w:rPr>
          <w:rFonts w:ascii="Times New Roman" w:eastAsia="Times New Roman" w:hAnsi="Times New Roman" w:cs="Times New Roman"/>
          <w:kern w:val="0"/>
          <w:sz w:val="24"/>
          <w:szCs w:val="24"/>
          <w14:ligatures w14:val="none"/>
        </w:rPr>
        <w:t xml:space="preserve"> Despite the issues with capturing the attentional effects, the Attention Network Test it is still regularly used in CRCD research (Gaynor et al., 2022). As an alternative to relying on these faulty effects, White and Curl (2018) promoted the use of a modified version of the drift diffusion model, known as the shrinking spotlight model. The shrinking spotlight model has parameters that represent how attention shrinks to focus on key information (hence the name). In their study, White and Curl (2018) demonstrated that the shrinking spotlight model could capture</w:t>
      </w:r>
      <w:commentRangeStart w:id="84"/>
      <w:r>
        <w:rPr>
          <w:rFonts w:ascii="Times New Roman" w:eastAsia="Times New Roman" w:hAnsi="Times New Roman" w:cs="Times New Roman"/>
          <w:kern w:val="0"/>
          <w:sz w:val="24"/>
          <w:szCs w:val="24"/>
          <w14:ligatures w14:val="none"/>
        </w:rPr>
        <w:t xml:space="preserve"> differences between the trials</w:t>
      </w:r>
      <w:commentRangeEnd w:id="84"/>
      <w:r w:rsidR="003C3A58">
        <w:rPr>
          <w:rStyle w:val="CommentReference"/>
        </w:rPr>
        <w:commentReference w:id="84"/>
      </w:r>
      <w:r>
        <w:rPr>
          <w:rFonts w:ascii="Times New Roman" w:eastAsia="Times New Roman" w:hAnsi="Times New Roman" w:cs="Times New Roman"/>
          <w:kern w:val="0"/>
          <w:sz w:val="24"/>
          <w:szCs w:val="24"/>
          <w14:ligatures w14:val="none"/>
        </w:rPr>
        <w:t xml:space="preserve">, and provide meaningful information about attentional processes. This begs the question of how utilizing RT modeling with the neuropsychological tasks used for CRCD could improve our understanding and be implemented in clinical settings. </w:t>
      </w:r>
    </w:p>
    <w:p w14:paraId="67DB4B79" w14:textId="33AEE972"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While the benefits of RT modeling are undeniable, it is worth noting that the calculations for these models are non-trivial. It may be the computational difficulty of these models that has slowed the spread of their implementation. Despite the slow progress, RT modeling is beginning to be utilized to understand clinical disorders. In one study, diffusion models were used to determine that individuals with high anxiety perform slower because they were more cautious (White et al., 2010b). </w:t>
      </w:r>
      <w:proofErr w:type="spellStart"/>
      <w:r>
        <w:rPr>
          <w:rFonts w:ascii="Times New Roman" w:eastAsia="Times New Roman" w:hAnsi="Times New Roman" w:cs="Times New Roman"/>
          <w:kern w:val="0"/>
          <w:sz w:val="24"/>
          <w:szCs w:val="24"/>
          <w14:ligatures w14:val="none"/>
        </w:rPr>
        <w:t>Pirrone</w:t>
      </w:r>
      <w:proofErr w:type="spellEnd"/>
      <w:r>
        <w:rPr>
          <w:rFonts w:ascii="Times New Roman" w:eastAsia="Times New Roman" w:hAnsi="Times New Roman" w:cs="Times New Roman"/>
          <w:kern w:val="0"/>
          <w:sz w:val="24"/>
          <w:szCs w:val="24"/>
          <w14:ligatures w14:val="none"/>
        </w:rPr>
        <w:t xml:space="preserve"> and colleagues (2017) utilized drift diffusion modeling in a discrimination task similar to the study conducted by Ratcliff and colleagues (2006), but rather than comparing age groups, this study evaluated the differences between individuals with autism and neurotypical individuals. Interestingly, their results mirrored those found by Ratcliff and associates (2006), with caution and nondecision time driving the differences in RTs (</w:t>
      </w:r>
      <w:proofErr w:type="spellStart"/>
      <w:r>
        <w:rPr>
          <w:rFonts w:ascii="Times New Roman" w:eastAsia="Times New Roman" w:hAnsi="Times New Roman" w:cs="Times New Roman"/>
          <w:kern w:val="0"/>
          <w:sz w:val="24"/>
          <w:szCs w:val="24"/>
          <w14:ligatures w14:val="none"/>
        </w:rPr>
        <w:t>Pirrone</w:t>
      </w:r>
      <w:proofErr w:type="spellEnd"/>
      <w:r>
        <w:rPr>
          <w:rFonts w:ascii="Times New Roman" w:eastAsia="Times New Roman" w:hAnsi="Times New Roman" w:cs="Times New Roman"/>
          <w:kern w:val="0"/>
          <w:sz w:val="24"/>
          <w:szCs w:val="24"/>
          <w14:ligatures w14:val="none"/>
        </w:rPr>
        <w:t xml:space="preserve"> et al., 2017). These preliminary studies illustrate that RT modeling can improve our understanding when diagnosing individuals (and perhaps alter misconceptions surrounding clinical diagnoses). </w:t>
      </w:r>
      <w:r>
        <w:rPr>
          <w:rFonts w:ascii="Times New Roman" w:eastAsia="Times New Roman" w:hAnsi="Times New Roman" w:cs="Times New Roman"/>
          <w:kern w:val="0"/>
          <w:sz w:val="24"/>
          <w:szCs w:val="24"/>
          <w14:ligatures w14:val="none"/>
        </w:rPr>
        <w:lastRenderedPageBreak/>
        <w:t xml:space="preserve">More research in clinical settings will be imperative before we can truly grasp the impact of a RT modeling approach. There is a critical need for understanding how RT modeling (specifically accumulator modeling) could track changes in a clinical setting across time. Currently, longitudinal studies with models like the drift diffusion model are exceedingly rare, with the few that do exist often focusing </w:t>
      </w:r>
      <w:del w:id="85" w:author="Joe Houpt" w:date="2024-10-28T11:37:00Z">
        <w:r w:rsidDel="003C3A58">
          <w:rPr>
            <w:rFonts w:ascii="Times New Roman" w:eastAsia="Times New Roman" w:hAnsi="Times New Roman" w:cs="Times New Roman"/>
            <w:kern w:val="0"/>
            <w:sz w:val="24"/>
            <w:szCs w:val="24"/>
            <w14:ligatures w14:val="none"/>
          </w:rPr>
          <w:delText>on the psychometrics of the model parameters</w:delText>
        </w:r>
      </w:del>
      <w:ins w:id="86" w:author="Joe Houpt" w:date="2024-10-28T11:37:00Z">
        <w:r w:rsidR="003C3A58">
          <w:rPr>
            <w:rFonts w:ascii="Times New Roman" w:eastAsia="Times New Roman" w:hAnsi="Times New Roman" w:cs="Times New Roman"/>
            <w:kern w:val="0"/>
            <w:sz w:val="24"/>
            <w:szCs w:val="24"/>
            <w14:ligatures w14:val="none"/>
          </w:rPr>
          <w:t xml:space="preserve">test-retest reliability rather than </w:t>
        </w:r>
      </w:ins>
      <w:ins w:id="87" w:author="Joe Houpt" w:date="2024-10-28T11:38:00Z">
        <w:r w:rsidR="003C3A58">
          <w:rPr>
            <w:rFonts w:ascii="Times New Roman" w:eastAsia="Times New Roman" w:hAnsi="Times New Roman" w:cs="Times New Roman"/>
            <w:kern w:val="0"/>
            <w:sz w:val="24"/>
            <w:szCs w:val="24"/>
            <w14:ligatures w14:val="none"/>
          </w:rPr>
          <w:t>meaningful</w:t>
        </w:r>
      </w:ins>
      <w:ins w:id="88" w:author="Joe Houpt" w:date="2024-10-28T11:37:00Z">
        <w:r w:rsidR="003C3A58">
          <w:rPr>
            <w:rFonts w:ascii="Times New Roman" w:eastAsia="Times New Roman" w:hAnsi="Times New Roman" w:cs="Times New Roman"/>
            <w:kern w:val="0"/>
            <w:sz w:val="24"/>
            <w:szCs w:val="24"/>
            <w14:ligatures w14:val="none"/>
          </w:rPr>
          <w:t xml:space="preserve"> change over time</w:t>
        </w:r>
      </w:ins>
      <w:r>
        <w:rPr>
          <w:rFonts w:ascii="Times New Roman" w:eastAsia="Times New Roman" w:hAnsi="Times New Roman" w:cs="Times New Roman"/>
          <w:kern w:val="0"/>
          <w:sz w:val="24"/>
          <w:szCs w:val="24"/>
          <w14:ligatures w14:val="none"/>
        </w:rPr>
        <w:t xml:space="preserve"> (Zhang et al., 2014). Utilizing RT models to evaluate clinical outcomes (such as CRCD) across time may allow researchers to capture minute shifts in the processes. This could in turn be </w:t>
      </w:r>
      <w:del w:id="89" w:author="Joe Houpt" w:date="2024-10-28T11:38:00Z">
        <w:r w:rsidDel="003C3A58">
          <w:rPr>
            <w:rFonts w:ascii="Times New Roman" w:eastAsia="Times New Roman" w:hAnsi="Times New Roman" w:cs="Times New Roman"/>
            <w:kern w:val="0"/>
            <w:sz w:val="24"/>
            <w:szCs w:val="24"/>
            <w14:ligatures w14:val="none"/>
          </w:rPr>
          <w:delText xml:space="preserve">incredibly </w:delText>
        </w:r>
      </w:del>
      <w:r>
        <w:rPr>
          <w:rFonts w:ascii="Times New Roman" w:eastAsia="Times New Roman" w:hAnsi="Times New Roman" w:cs="Times New Roman"/>
          <w:kern w:val="0"/>
          <w:sz w:val="24"/>
          <w:szCs w:val="24"/>
          <w14:ligatures w14:val="none"/>
        </w:rPr>
        <w:t xml:space="preserve">informative for understanding the factors that cause the shift. Until we can understand what drives changes in health outcomes (like CRCD), we will never be able to effectively treat or prevent these deficits. Thus, it is time to trade the tractors for spades, and determine if RT modeling will be able to capture slight cognitive changes, and account for how biological factors drive these changes. </w:t>
      </w:r>
    </w:p>
    <w:p w14:paraId="62EB4223"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The Current Study</w:t>
      </w:r>
    </w:p>
    <w:p w14:paraId="7655291B" w14:textId="1D0E75FD" w:rsidR="007439EA" w:rsidRDefault="007439EA" w:rsidP="007439EA">
      <w:pPr>
        <w:spacing w:after="0" w:line="480" w:lineRule="auto"/>
        <w:ind w:firstLine="720"/>
        <w:rPr>
          <w:rFonts w:ascii="Times New Roman" w:eastAsia="Times New Roman" w:hAnsi="Times New Roman" w:cs="Times New Roman"/>
          <w:kern w:val="0"/>
          <w:sz w:val="24"/>
          <w:szCs w:val="24"/>
          <w14:ligatures w14:val="none"/>
        </w:rPr>
      </w:pPr>
      <w:commentRangeStart w:id="90"/>
      <w:r>
        <w:rPr>
          <w:rFonts w:ascii="Times New Roman" w:eastAsia="Times New Roman" w:hAnsi="Times New Roman" w:cs="Times New Roman"/>
          <w:kern w:val="0"/>
          <w:sz w:val="24"/>
          <w:szCs w:val="24"/>
          <w14:ligatures w14:val="none"/>
        </w:rPr>
        <w:t>In</w:t>
      </w:r>
      <w:commentRangeEnd w:id="90"/>
      <w:r w:rsidR="003C1BBF">
        <w:rPr>
          <w:rStyle w:val="CommentReference"/>
        </w:rPr>
        <w:commentReference w:id="90"/>
      </w:r>
      <w:r>
        <w:rPr>
          <w:rFonts w:ascii="Times New Roman" w:eastAsia="Times New Roman" w:hAnsi="Times New Roman" w:cs="Times New Roman"/>
          <w:kern w:val="0"/>
          <w:sz w:val="24"/>
          <w:szCs w:val="24"/>
          <w14:ligatures w14:val="none"/>
        </w:rPr>
        <w:t xml:space="preserve"> the current study, we will track cognition outcomes and stress scores in healthy undergraduate participants across the four weeks leading up to the end of the semester. In particular, we will measure attention, executive control, and working memory (the three domains most impacted by CRCD) with three neuropsychological tasks, which will then be analyzed with RT modeling. Five participants will take the Attention Network Test, which will be modeled with the shrinking spotlight model (Fan et al., 2002; Curl &amp; White, 2018). To measure executive control, another five participants will complete the Open-Source Response Inhibition Task, which will be modeled with the Context-Independence Violation </w:t>
      </w:r>
      <w:r w:rsidRPr="00F02D8A">
        <w:rPr>
          <w:rFonts w:ascii="Times New Roman" w:hAnsi="Times New Roman" w:cs="Times New Roman"/>
          <w:iCs/>
          <w:sz w:val="24"/>
          <w:szCs w:val="24"/>
          <w:lang w:val="en"/>
        </w:rPr>
        <w:t>Bayesian Estimation of Ex-Gaussian Stop-Signal (BEESTS</w:t>
      </w:r>
      <w:r>
        <w:rPr>
          <w:rFonts w:ascii="Times New Roman" w:hAnsi="Times New Roman" w:cs="Times New Roman"/>
          <w:iCs/>
          <w:sz w:val="24"/>
          <w:szCs w:val="24"/>
          <w:lang w:val="en"/>
        </w:rPr>
        <w:t>-CV</w:t>
      </w:r>
      <w:r w:rsidRPr="00F02D8A">
        <w:rPr>
          <w:rFonts w:ascii="Times New Roman" w:hAnsi="Times New Roman" w:cs="Times New Roman"/>
          <w:iCs/>
          <w:sz w:val="24"/>
          <w:szCs w:val="24"/>
          <w:lang w:val="en"/>
        </w:rPr>
        <w:t>)</w:t>
      </w:r>
      <w:r>
        <w:rPr>
          <w:rFonts w:ascii="Times New Roman" w:hAnsi="Times New Roman" w:cs="Times New Roman"/>
          <w:iCs/>
          <w:sz w:val="24"/>
          <w:szCs w:val="24"/>
          <w:lang w:val="en"/>
        </w:rPr>
        <w:t xml:space="preserve"> model built specifically for the task</w:t>
      </w:r>
      <w:r>
        <w:rPr>
          <w:rFonts w:ascii="Times New Roman" w:eastAsia="Times New Roman" w:hAnsi="Times New Roman" w:cs="Times New Roman"/>
          <w:kern w:val="0"/>
          <w:sz w:val="24"/>
          <w:szCs w:val="24"/>
          <w14:ligatures w14:val="none"/>
        </w:rPr>
        <w:t xml:space="preserve"> (He et al., 2022; Matzke et al., 2021). To measure working memory, a final five participants will perform a Dual </w:t>
      </w:r>
      <w:r>
        <w:rPr>
          <w:rFonts w:ascii="Times New Roman" w:eastAsia="Times New Roman" w:hAnsi="Times New Roman" w:cs="Times New Roman"/>
          <w:kern w:val="0"/>
          <w:sz w:val="24"/>
          <w:szCs w:val="24"/>
          <w14:ligatures w14:val="none"/>
        </w:rPr>
        <w:lastRenderedPageBreak/>
        <w:t xml:space="preserve">N-Back task, which will be analyzed with a combination of the Linear Ballistic Accumulator model and systems factorial technology (Heathcote et al., 2015; </w:t>
      </w:r>
      <w:proofErr w:type="spellStart"/>
      <w:r>
        <w:rPr>
          <w:rFonts w:ascii="Times New Roman" w:eastAsia="Times New Roman" w:hAnsi="Times New Roman" w:cs="Times New Roman"/>
          <w:kern w:val="0"/>
          <w:sz w:val="24"/>
          <w:szCs w:val="24"/>
          <w14:ligatures w14:val="none"/>
        </w:rPr>
        <w:t>Eidels</w:t>
      </w:r>
      <w:proofErr w:type="spellEnd"/>
      <w:r>
        <w:rPr>
          <w:rFonts w:ascii="Times New Roman" w:eastAsia="Times New Roman" w:hAnsi="Times New Roman" w:cs="Times New Roman"/>
          <w:kern w:val="0"/>
          <w:sz w:val="24"/>
          <w:szCs w:val="24"/>
          <w14:ligatures w14:val="none"/>
        </w:rPr>
        <w:t xml:space="preserve"> et al., 2010). Each participant will complete the cognitive task and Perceived Stress scale at all four time points, so changes in the RT model parameters can be evaluated as the students approach final exams. The role of stress in driving these changes will be assessed. This psychometric approach will be crucial in establishing the ability of RT modeling to capture small shifts in cognition in clinical settings, as well as determine how biological mechanisms can drive these cognitive changes. </w:t>
      </w:r>
      <w:ins w:id="91" w:author="Joe Houpt" w:date="2024-10-28T11:41:00Z">
        <w:r w:rsidR="003C1BBF">
          <w:rPr>
            <w:rFonts w:ascii="Times New Roman" w:eastAsia="Times New Roman" w:hAnsi="Times New Roman" w:cs="Times New Roman"/>
            <w:kern w:val="0"/>
            <w:sz w:val="24"/>
            <w:szCs w:val="24"/>
            <w14:ligatures w14:val="none"/>
          </w:rPr>
          <w:t xml:space="preserve">We will focus on the </w:t>
        </w:r>
      </w:ins>
      <w:ins w:id="92" w:author="Joe Houpt" w:date="2024-10-28T11:43:00Z">
        <w:r w:rsidR="003C1BBF">
          <w:rPr>
            <w:rFonts w:ascii="Times New Roman" w:eastAsia="Times New Roman" w:hAnsi="Times New Roman" w:cs="Times New Roman"/>
            <w:kern w:val="0"/>
            <w:sz w:val="24"/>
            <w:szCs w:val="24"/>
            <w14:ligatures w14:val="none"/>
          </w:rPr>
          <w:t xml:space="preserve">posterior predictive distributions (which is) and the </w:t>
        </w:r>
      </w:ins>
      <w:ins w:id="93" w:author="Joe Houpt" w:date="2024-10-28T11:41:00Z">
        <w:r w:rsidR="003C1BBF">
          <w:rPr>
            <w:rFonts w:ascii="Times New Roman" w:eastAsia="Times New Roman" w:hAnsi="Times New Roman" w:cs="Times New Roman"/>
            <w:kern w:val="0"/>
            <w:sz w:val="24"/>
            <w:szCs w:val="24"/>
            <w14:ligatures w14:val="none"/>
          </w:rPr>
          <w:t>HDI because …</w:t>
        </w:r>
      </w:ins>
      <w:ins w:id="94" w:author="Joe Houpt" w:date="2024-10-28T11:42:00Z">
        <w:r w:rsidR="003C1BBF">
          <w:rPr>
            <w:rFonts w:ascii="Times New Roman" w:eastAsia="Times New Roman" w:hAnsi="Times New Roman" w:cs="Times New Roman"/>
            <w:kern w:val="0"/>
            <w:sz w:val="24"/>
            <w:szCs w:val="24"/>
            <w14:ligatures w14:val="none"/>
          </w:rPr>
          <w:t xml:space="preserve"> </w:t>
        </w:r>
      </w:ins>
    </w:p>
    <w:p w14:paraId="5752A408"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bookmarkStart w:id="95" w:name="_Hlk180400841"/>
      <w:r w:rsidRPr="00F23145">
        <w:rPr>
          <w:rFonts w:ascii="Times New Roman" w:eastAsia="Times New Roman" w:hAnsi="Times New Roman" w:cs="Times New Roman"/>
          <w:b/>
          <w:bCs/>
          <w:i/>
          <w:kern w:val="0"/>
          <w:sz w:val="24"/>
          <w:szCs w:val="24"/>
          <w:lang w:val="en"/>
        </w:rPr>
        <w:t>Research Aim 1</w:t>
      </w:r>
    </w:p>
    <w:p w14:paraId="186BB7C0" w14:textId="01FDA384" w:rsidR="007439EA"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t xml:space="preserve">To </w:t>
      </w:r>
      <w:del w:id="96" w:author="Joe Houpt" w:date="2024-10-28T11:41:00Z">
        <w:r w:rsidR="00B979EA" w:rsidDel="003C1BBF">
          <w:rPr>
            <w:rFonts w:ascii="Times New Roman" w:eastAsia="Times New Roman" w:hAnsi="Times New Roman" w:cs="Times New Roman"/>
            <w:iCs/>
            <w:kern w:val="0"/>
            <w:sz w:val="24"/>
            <w:szCs w:val="24"/>
            <w:lang w:val="en"/>
          </w:rPr>
          <w:delText xml:space="preserve">rigorously </w:delText>
        </w:r>
      </w:del>
      <w:r>
        <w:rPr>
          <w:rFonts w:ascii="Times New Roman" w:eastAsia="Times New Roman" w:hAnsi="Times New Roman" w:cs="Times New Roman"/>
          <w:iCs/>
          <w:kern w:val="0"/>
          <w:sz w:val="24"/>
          <w:szCs w:val="24"/>
          <w:lang w:val="en"/>
        </w:rPr>
        <w:t xml:space="preserve">assess </w:t>
      </w:r>
      <w:r w:rsidRPr="00F23145">
        <w:rPr>
          <w:rFonts w:ascii="Times New Roman" w:eastAsia="Times New Roman" w:hAnsi="Times New Roman" w:cs="Times New Roman"/>
          <w:iCs/>
          <w:kern w:val="0"/>
          <w:sz w:val="24"/>
          <w:szCs w:val="24"/>
          <w:lang w:val="en"/>
        </w:rPr>
        <w:t>the</w:t>
      </w:r>
      <w:r w:rsidR="00B979EA">
        <w:rPr>
          <w:rFonts w:ascii="Times New Roman" w:eastAsia="Times New Roman" w:hAnsi="Times New Roman" w:cs="Times New Roman"/>
          <w:iCs/>
          <w:kern w:val="0"/>
          <w:sz w:val="24"/>
          <w:szCs w:val="24"/>
          <w:lang w:val="en"/>
        </w:rPr>
        <w:t xml:space="preserve"> predictive</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 xml:space="preserve">accuracy </w:t>
      </w:r>
      <w:r w:rsidRPr="00F23145">
        <w:rPr>
          <w:rFonts w:ascii="Times New Roman" w:eastAsia="Times New Roman" w:hAnsi="Times New Roman" w:cs="Times New Roman"/>
          <w:iCs/>
          <w:kern w:val="0"/>
          <w:sz w:val="24"/>
          <w:szCs w:val="24"/>
          <w:lang w:val="en"/>
        </w:rPr>
        <w:t xml:space="preserve">of response time models </w:t>
      </w:r>
      <w:r w:rsidR="00B979EA">
        <w:rPr>
          <w:rFonts w:ascii="Times New Roman" w:eastAsia="Times New Roman" w:hAnsi="Times New Roman" w:cs="Times New Roman"/>
          <w:iCs/>
          <w:kern w:val="0"/>
          <w:sz w:val="24"/>
          <w:szCs w:val="24"/>
          <w:lang w:val="en"/>
        </w:rPr>
        <w:t xml:space="preserve">when applied to neuropsychological </w:t>
      </w:r>
      <w:r w:rsidRPr="00F23145">
        <w:rPr>
          <w:rFonts w:ascii="Times New Roman" w:eastAsia="Times New Roman" w:hAnsi="Times New Roman" w:cs="Times New Roman"/>
          <w:iCs/>
          <w:kern w:val="0"/>
          <w:sz w:val="24"/>
          <w:szCs w:val="24"/>
          <w:lang w:val="en"/>
        </w:rPr>
        <w:t xml:space="preserve">assessments of attention, executive control, and working memory. </w:t>
      </w:r>
      <w:r w:rsidR="00B979EA">
        <w:rPr>
          <w:rFonts w:ascii="Times New Roman" w:eastAsia="Times New Roman" w:hAnsi="Times New Roman" w:cs="Times New Roman"/>
          <w:iCs/>
          <w:kern w:val="0"/>
          <w:sz w:val="24"/>
          <w:szCs w:val="24"/>
          <w:lang w:val="en"/>
        </w:rPr>
        <w:t>This analysis aims to determine the ability of response time models to represent the processes underlying cognitive function.</w:t>
      </w:r>
    </w:p>
    <w:p w14:paraId="7775095A" w14:textId="77777777"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Pr>
          <w:rFonts w:ascii="Times New Roman" w:eastAsia="Times New Roman" w:hAnsi="Times New Roman" w:cs="Times New Roman"/>
          <w:b/>
          <w:bCs/>
          <w:iCs/>
          <w:kern w:val="0"/>
          <w:sz w:val="24"/>
          <w:szCs w:val="24"/>
          <w:lang w:val="en"/>
        </w:rPr>
        <w:t xml:space="preserve">Hypothesis 1. </w:t>
      </w:r>
      <w:r>
        <w:rPr>
          <w:rFonts w:ascii="Times New Roman" w:eastAsia="Times New Roman" w:hAnsi="Times New Roman" w:cs="Times New Roman"/>
          <w:iCs/>
          <w:kern w:val="0"/>
          <w:sz w:val="24"/>
          <w:szCs w:val="24"/>
          <w:lang w:val="en"/>
        </w:rPr>
        <w:t xml:space="preserve">I </w:t>
      </w:r>
      <w:r w:rsidRPr="00F23145">
        <w:rPr>
          <w:rFonts w:ascii="Times New Roman" w:eastAsia="Times New Roman" w:hAnsi="Times New Roman" w:cs="Times New Roman"/>
          <w:iCs/>
          <w:kern w:val="0"/>
          <w:sz w:val="24"/>
          <w:szCs w:val="24"/>
          <w:lang w:val="en"/>
        </w:rPr>
        <w:t>hypothesiz</w:t>
      </w:r>
      <w:r>
        <w:rPr>
          <w:rFonts w:ascii="Times New Roman" w:eastAsia="Times New Roman" w:hAnsi="Times New Roman" w:cs="Times New Roman"/>
          <w:iCs/>
          <w:kern w:val="0"/>
          <w:sz w:val="24"/>
          <w:szCs w:val="24"/>
          <w:lang w:val="en"/>
        </w:rPr>
        <w:t>e</w:t>
      </w:r>
      <w:r w:rsidRPr="00F23145">
        <w:rPr>
          <w:rFonts w:ascii="Times New Roman" w:eastAsia="Times New Roman" w:hAnsi="Times New Roman" w:cs="Times New Roman"/>
          <w:iCs/>
          <w:kern w:val="0"/>
          <w:sz w:val="24"/>
          <w:szCs w:val="24"/>
          <w:lang w:val="en"/>
        </w:rPr>
        <w:t xml:space="preserve"> that </w:t>
      </w:r>
      <w:r>
        <w:rPr>
          <w:rFonts w:ascii="Times New Roman" w:eastAsia="Times New Roman" w:hAnsi="Times New Roman" w:cs="Times New Roman"/>
          <w:iCs/>
          <w:kern w:val="0"/>
          <w:sz w:val="24"/>
          <w:szCs w:val="24"/>
          <w:lang w:val="en"/>
        </w:rPr>
        <w:t xml:space="preserve">response time distributions from the data </w:t>
      </w:r>
      <w:r w:rsidRPr="00F23145">
        <w:rPr>
          <w:rFonts w:ascii="Times New Roman" w:eastAsia="Times New Roman" w:hAnsi="Times New Roman" w:cs="Times New Roman"/>
          <w:iCs/>
          <w:kern w:val="0"/>
          <w:sz w:val="24"/>
          <w:szCs w:val="24"/>
          <w:lang w:val="en"/>
        </w:rPr>
        <w:t xml:space="preserve">will fall within a </w:t>
      </w:r>
      <w:r>
        <w:rPr>
          <w:rFonts w:ascii="Times New Roman" w:eastAsia="Times New Roman" w:hAnsi="Times New Roman" w:cs="Times New Roman"/>
          <w:iCs/>
          <w:kern w:val="0"/>
          <w:sz w:val="24"/>
          <w:szCs w:val="24"/>
          <w:lang w:val="en"/>
        </w:rPr>
        <w:t>66</w:t>
      </w:r>
      <w:r w:rsidRPr="00F23145">
        <w:rPr>
          <w:rFonts w:ascii="Times New Roman" w:eastAsia="Times New Roman" w:hAnsi="Times New Roman" w:cs="Times New Roman"/>
          <w:iCs/>
          <w:kern w:val="0"/>
          <w:sz w:val="24"/>
          <w:szCs w:val="24"/>
          <w:lang w:val="en"/>
        </w:rPr>
        <w:t>% highest density ratio (HDI)</w:t>
      </w:r>
      <w:r>
        <w:rPr>
          <w:rFonts w:ascii="Times New Roman" w:eastAsia="Times New Roman" w:hAnsi="Times New Roman" w:cs="Times New Roman"/>
          <w:iCs/>
          <w:kern w:val="0"/>
          <w:sz w:val="24"/>
          <w:szCs w:val="24"/>
          <w:lang w:val="en"/>
        </w:rPr>
        <w:t xml:space="preserve"> of the </w:t>
      </w:r>
      <w:r w:rsidRPr="00F23145">
        <w:rPr>
          <w:rFonts w:ascii="Times New Roman" w:eastAsia="Times New Roman" w:hAnsi="Times New Roman" w:cs="Times New Roman"/>
          <w:iCs/>
          <w:kern w:val="0"/>
          <w:sz w:val="24"/>
          <w:szCs w:val="24"/>
          <w:lang w:val="en"/>
        </w:rPr>
        <w:t xml:space="preserve">posterior predictive </w:t>
      </w:r>
      <w:r>
        <w:rPr>
          <w:rFonts w:ascii="Times New Roman" w:eastAsia="Times New Roman" w:hAnsi="Times New Roman" w:cs="Times New Roman"/>
          <w:iCs/>
          <w:kern w:val="0"/>
          <w:sz w:val="24"/>
          <w:szCs w:val="24"/>
          <w:lang w:val="en"/>
        </w:rPr>
        <w:t>distribution</w:t>
      </w:r>
      <w:r w:rsidRPr="00F23145">
        <w:rPr>
          <w:rFonts w:ascii="Times New Roman" w:eastAsia="Times New Roman" w:hAnsi="Times New Roman" w:cs="Times New Roman"/>
          <w:iCs/>
          <w:kern w:val="0"/>
          <w:sz w:val="24"/>
          <w:szCs w:val="24"/>
          <w:lang w:val="en"/>
        </w:rPr>
        <w:t>.</w:t>
      </w:r>
    </w:p>
    <w:p w14:paraId="5FF4C245" w14:textId="3C260C30"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sidRPr="007439EA">
        <w:rPr>
          <w:rFonts w:ascii="Times New Roman" w:eastAsia="Times New Roman" w:hAnsi="Times New Roman" w:cs="Times New Roman"/>
          <w:b/>
          <w:bCs/>
          <w:i/>
          <w:kern w:val="0"/>
          <w:sz w:val="24"/>
          <w:szCs w:val="24"/>
          <w:lang w:val="en"/>
        </w:rPr>
        <w:t>Hypothesis 1</w:t>
      </w:r>
      <w:r w:rsidRPr="007439EA">
        <w:rPr>
          <w:rFonts w:ascii="Times New Roman" w:eastAsia="Times New Roman" w:hAnsi="Times New Roman" w:cs="Times New Roman"/>
          <w:b/>
          <w:bCs/>
          <w:i/>
          <w:kern w:val="0"/>
          <w:sz w:val="24"/>
          <w:szCs w:val="24"/>
          <w:vertAlign w:val="subscript"/>
          <w:lang w:val="en"/>
        </w:rPr>
        <w:t>A</w:t>
      </w:r>
      <w:r>
        <w:rPr>
          <w:rFonts w:ascii="Times New Roman" w:eastAsia="Times New Roman" w:hAnsi="Times New Roman" w:cs="Times New Roman"/>
          <w:iCs/>
          <w:kern w:val="0"/>
          <w:sz w:val="24"/>
          <w:szCs w:val="24"/>
          <w:lang w:val="en"/>
        </w:rPr>
        <w:t>:  The response time distribution from the Attention Network Test data</w:t>
      </w:r>
      <w:r w:rsidR="00B979EA">
        <w:rPr>
          <w:rFonts w:ascii="Times New Roman" w:eastAsia="Times New Roman" w:hAnsi="Times New Roman" w:cs="Times New Roman"/>
          <w:iCs/>
          <w:kern w:val="0"/>
          <w:sz w:val="24"/>
          <w:szCs w:val="24"/>
          <w:lang w:val="en"/>
        </w:rPr>
        <w:t xml:space="preserve"> for each individual</w:t>
      </w:r>
      <w:r>
        <w:rPr>
          <w:rFonts w:ascii="Times New Roman" w:eastAsia="Times New Roman" w:hAnsi="Times New Roman" w:cs="Times New Roman"/>
          <w:iCs/>
          <w:kern w:val="0"/>
          <w:sz w:val="24"/>
          <w:szCs w:val="24"/>
          <w:lang w:val="en"/>
        </w:rPr>
        <w:t xml:space="preserve"> will fall in 66% of the posterior HDI based on the shrinking spotlight model.</w:t>
      </w:r>
    </w:p>
    <w:p w14:paraId="4BCDC594" w14:textId="4419BBFD"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sidRPr="007439EA">
        <w:rPr>
          <w:rFonts w:ascii="Times New Roman" w:eastAsia="Times New Roman" w:hAnsi="Times New Roman" w:cs="Times New Roman"/>
          <w:b/>
          <w:bCs/>
          <w:i/>
          <w:kern w:val="0"/>
          <w:sz w:val="24"/>
          <w:szCs w:val="24"/>
          <w:lang w:val="en"/>
        </w:rPr>
        <w:t>Hypothesis 1</w:t>
      </w:r>
      <w:r w:rsidRPr="007439EA">
        <w:rPr>
          <w:rFonts w:ascii="Times New Roman" w:eastAsia="Times New Roman" w:hAnsi="Times New Roman" w:cs="Times New Roman"/>
          <w:b/>
          <w:bCs/>
          <w:i/>
          <w:kern w:val="0"/>
          <w:sz w:val="24"/>
          <w:szCs w:val="24"/>
          <w:vertAlign w:val="subscript"/>
          <w:lang w:val="en"/>
        </w:rPr>
        <w:t>B</w:t>
      </w:r>
      <w:r>
        <w:rPr>
          <w:rFonts w:ascii="Times New Roman" w:eastAsia="Times New Roman" w:hAnsi="Times New Roman" w:cs="Times New Roman"/>
          <w:iCs/>
          <w:kern w:val="0"/>
          <w:sz w:val="24"/>
          <w:szCs w:val="24"/>
          <w:lang w:val="en"/>
        </w:rPr>
        <w:t>: The response time distribution from the Dual N-Back Task data</w:t>
      </w:r>
      <w:r w:rsidR="00B979EA">
        <w:rPr>
          <w:rFonts w:ascii="Times New Roman" w:eastAsia="Times New Roman" w:hAnsi="Times New Roman" w:cs="Times New Roman"/>
          <w:iCs/>
          <w:kern w:val="0"/>
          <w:sz w:val="24"/>
          <w:szCs w:val="24"/>
          <w:lang w:val="en"/>
        </w:rPr>
        <w:t xml:space="preserve"> for each individual</w:t>
      </w:r>
      <w:r>
        <w:rPr>
          <w:rFonts w:ascii="Times New Roman" w:eastAsia="Times New Roman" w:hAnsi="Times New Roman" w:cs="Times New Roman"/>
          <w:iCs/>
          <w:kern w:val="0"/>
          <w:sz w:val="24"/>
          <w:szCs w:val="24"/>
          <w:lang w:val="en"/>
        </w:rPr>
        <w:t xml:space="preserve"> will fall in 66% of the posterior HDI based on the Linear Ballistic Accumulator model.</w:t>
      </w:r>
    </w:p>
    <w:p w14:paraId="3021A9EA" w14:textId="7F3D1609" w:rsidR="007439EA" w:rsidRDefault="007439EA" w:rsidP="007439EA">
      <w:pPr>
        <w:spacing w:after="0" w:line="480" w:lineRule="auto"/>
        <w:rPr>
          <w:rFonts w:ascii="Times New Roman" w:eastAsia="Times New Roman" w:hAnsi="Times New Roman" w:cs="Times New Roman"/>
          <w:iCs/>
          <w:kern w:val="0"/>
          <w:sz w:val="24"/>
          <w:szCs w:val="24"/>
          <w:lang w:val="en"/>
        </w:rPr>
      </w:pPr>
      <w:r>
        <w:rPr>
          <w:rFonts w:ascii="Times New Roman" w:eastAsia="Times New Roman" w:hAnsi="Times New Roman" w:cs="Times New Roman"/>
          <w:iCs/>
          <w:kern w:val="0"/>
          <w:sz w:val="24"/>
          <w:szCs w:val="24"/>
          <w:lang w:val="en"/>
        </w:rPr>
        <w:tab/>
      </w:r>
      <w:r w:rsidRPr="007439EA">
        <w:rPr>
          <w:rFonts w:ascii="Times New Roman" w:eastAsia="Times New Roman" w:hAnsi="Times New Roman" w:cs="Times New Roman"/>
          <w:b/>
          <w:bCs/>
          <w:i/>
          <w:kern w:val="0"/>
          <w:sz w:val="24"/>
          <w:szCs w:val="24"/>
          <w:lang w:val="en"/>
        </w:rPr>
        <w:t>Hypothesis 1</w:t>
      </w:r>
      <w:r w:rsidRPr="007439EA">
        <w:rPr>
          <w:rFonts w:ascii="Times New Roman" w:eastAsia="Times New Roman" w:hAnsi="Times New Roman" w:cs="Times New Roman"/>
          <w:b/>
          <w:bCs/>
          <w:i/>
          <w:kern w:val="0"/>
          <w:sz w:val="24"/>
          <w:szCs w:val="24"/>
          <w:vertAlign w:val="subscript"/>
          <w:lang w:val="en"/>
        </w:rPr>
        <w:t>C</w:t>
      </w:r>
      <w:r>
        <w:rPr>
          <w:rFonts w:ascii="Times New Roman" w:eastAsia="Times New Roman" w:hAnsi="Times New Roman" w:cs="Times New Roman"/>
          <w:iCs/>
          <w:kern w:val="0"/>
          <w:sz w:val="24"/>
          <w:szCs w:val="24"/>
          <w:lang w:val="en"/>
        </w:rPr>
        <w:t xml:space="preserve">: The response time distribution from the Open-Source Anticipated Response Inhibition data </w:t>
      </w:r>
      <w:r w:rsidR="00B979EA">
        <w:rPr>
          <w:rFonts w:ascii="Times New Roman" w:eastAsia="Times New Roman" w:hAnsi="Times New Roman" w:cs="Times New Roman"/>
          <w:iCs/>
          <w:kern w:val="0"/>
          <w:sz w:val="24"/>
          <w:szCs w:val="24"/>
          <w:lang w:val="en"/>
        </w:rPr>
        <w:t xml:space="preserve">for each individual </w:t>
      </w:r>
      <w:r>
        <w:rPr>
          <w:rFonts w:ascii="Times New Roman" w:eastAsia="Times New Roman" w:hAnsi="Times New Roman" w:cs="Times New Roman"/>
          <w:iCs/>
          <w:kern w:val="0"/>
          <w:sz w:val="24"/>
          <w:szCs w:val="24"/>
          <w:lang w:val="en"/>
        </w:rPr>
        <w:t>will fall in 95% of the posterior HDI based on the BEESTS-CV model.</w:t>
      </w:r>
    </w:p>
    <w:p w14:paraId="1680461C"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b/>
          <w:bCs/>
          <w:i/>
          <w:kern w:val="0"/>
          <w:sz w:val="24"/>
          <w:szCs w:val="24"/>
          <w:lang w:val="en"/>
        </w:rPr>
        <w:lastRenderedPageBreak/>
        <w:t>Research Aim 2</w:t>
      </w:r>
    </w:p>
    <w:p w14:paraId="520E5A51" w14:textId="6191F2B4" w:rsidR="007439EA"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bookmarkStart w:id="97" w:name="_Hlk177362831"/>
      <w:r w:rsidRPr="00F23145">
        <w:rPr>
          <w:rFonts w:ascii="Times New Roman" w:eastAsia="Times New Roman" w:hAnsi="Times New Roman" w:cs="Times New Roman"/>
          <w:iCs/>
          <w:kern w:val="0"/>
          <w:sz w:val="24"/>
          <w:szCs w:val="24"/>
          <w:lang w:val="en"/>
        </w:rPr>
        <w:t>To</w:t>
      </w:r>
      <w:r>
        <w:rPr>
          <w:rFonts w:ascii="Times New Roman" w:eastAsia="Times New Roman" w:hAnsi="Times New Roman" w:cs="Times New Roman"/>
          <w:iCs/>
          <w:kern w:val="0"/>
          <w:sz w:val="24"/>
          <w:szCs w:val="24"/>
          <w:lang w:val="en"/>
        </w:rPr>
        <w:t xml:space="preserve"> utilize response time modeling to</w:t>
      </w:r>
      <w:r w:rsidRPr="00F23145">
        <w:rPr>
          <w:rFonts w:ascii="Times New Roman" w:eastAsia="Times New Roman" w:hAnsi="Times New Roman" w:cs="Times New Roman"/>
          <w:iCs/>
          <w:kern w:val="0"/>
          <w:sz w:val="24"/>
          <w:szCs w:val="24"/>
          <w:lang w:val="en"/>
        </w:rPr>
        <w:t xml:space="preserve"> </w:t>
      </w:r>
      <w:r w:rsidR="00B979EA">
        <w:rPr>
          <w:rFonts w:ascii="Times New Roman" w:eastAsia="Times New Roman" w:hAnsi="Times New Roman" w:cs="Times New Roman"/>
          <w:iCs/>
          <w:kern w:val="0"/>
          <w:sz w:val="24"/>
          <w:szCs w:val="24"/>
          <w:lang w:val="en"/>
        </w:rPr>
        <w:t>evaluate minute</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 xml:space="preserve">changes in the cognitive </w:t>
      </w:r>
      <w:r w:rsidR="00B979EA">
        <w:rPr>
          <w:rFonts w:ascii="Times New Roman" w:eastAsia="Times New Roman" w:hAnsi="Times New Roman" w:cs="Times New Roman"/>
          <w:iCs/>
          <w:kern w:val="0"/>
          <w:sz w:val="24"/>
          <w:szCs w:val="24"/>
          <w:lang w:val="en"/>
        </w:rPr>
        <w:t>assessments of attention, executive control and working memory</w:t>
      </w:r>
      <w:r>
        <w:rPr>
          <w:rFonts w:ascii="Times New Roman" w:eastAsia="Times New Roman" w:hAnsi="Times New Roman" w:cs="Times New Roman"/>
          <w:iCs/>
          <w:kern w:val="0"/>
          <w:sz w:val="24"/>
          <w:szCs w:val="24"/>
          <w:lang w:val="en"/>
        </w:rPr>
        <w:t xml:space="preserve"> throughout the last four weeks of a</w:t>
      </w:r>
      <w:r w:rsidR="00B979EA">
        <w:rPr>
          <w:rFonts w:ascii="Times New Roman" w:eastAsia="Times New Roman" w:hAnsi="Times New Roman" w:cs="Times New Roman"/>
          <w:iCs/>
          <w:kern w:val="0"/>
          <w:sz w:val="24"/>
          <w:szCs w:val="24"/>
          <w:lang w:val="en"/>
        </w:rPr>
        <w:t>n academic</w:t>
      </w:r>
      <w:r>
        <w:rPr>
          <w:rFonts w:ascii="Times New Roman" w:eastAsia="Times New Roman" w:hAnsi="Times New Roman" w:cs="Times New Roman"/>
          <w:iCs/>
          <w:kern w:val="0"/>
          <w:sz w:val="24"/>
          <w:szCs w:val="24"/>
          <w:lang w:val="en"/>
        </w:rPr>
        <w:t xml:space="preserve"> semester.</w:t>
      </w:r>
      <w:r w:rsidR="00F2012A">
        <w:rPr>
          <w:rFonts w:ascii="Times New Roman" w:eastAsia="Times New Roman" w:hAnsi="Times New Roman" w:cs="Times New Roman"/>
          <w:iCs/>
          <w:kern w:val="0"/>
          <w:sz w:val="24"/>
          <w:szCs w:val="24"/>
          <w:lang w:val="en"/>
        </w:rPr>
        <w:t xml:space="preserve"> This analysis aims to capture how cognition changes when participants are experiencing increasing stress as the semester ends.</w:t>
      </w:r>
    </w:p>
    <w:bookmarkEnd w:id="97"/>
    <w:p w14:paraId="0BABAD78" w14:textId="77777777" w:rsidR="007439EA" w:rsidRDefault="007439EA" w:rsidP="007439EA">
      <w:pPr>
        <w:spacing w:after="0" w:line="480" w:lineRule="auto"/>
        <w:rPr>
          <w:rFonts w:ascii="Times New Roman" w:hAnsi="Times New Roman" w:cs="Times New Roman"/>
          <w:sz w:val="24"/>
          <w:szCs w:val="24"/>
        </w:rPr>
      </w:pPr>
      <w:r w:rsidRPr="00F23145">
        <w:rPr>
          <w:rFonts w:ascii="Times New Roman" w:eastAsia="Times New Roman" w:hAnsi="Times New Roman" w:cs="Times New Roman"/>
          <w:iCs/>
          <w:kern w:val="0"/>
          <w:sz w:val="24"/>
          <w:szCs w:val="24"/>
          <w:lang w:val="en"/>
        </w:rPr>
        <w:tab/>
      </w:r>
      <w:r w:rsidRPr="00F23145">
        <w:rPr>
          <w:rFonts w:ascii="Times New Roman" w:eastAsia="Times New Roman" w:hAnsi="Times New Roman" w:cs="Times New Roman"/>
          <w:b/>
          <w:bCs/>
          <w:iCs/>
          <w:kern w:val="0"/>
          <w:sz w:val="24"/>
          <w:szCs w:val="24"/>
          <w:lang w:val="en"/>
        </w:rPr>
        <w:t>Hypothesis 2.</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I hypothesize that response time modeling will capture valid, ecological changes in participant cognition at the end of the semester, as measured by</w:t>
      </w:r>
      <w:r>
        <w:rPr>
          <w:rFonts w:ascii="Times New Roman" w:hAnsi="Times New Roman" w:cs="Times New Roman"/>
          <w:sz w:val="24"/>
          <w:szCs w:val="24"/>
        </w:rPr>
        <w:t xml:space="preserve"> posterior estimates of </w:t>
      </w:r>
      <w:bookmarkStart w:id="98" w:name="_Hlk180990198"/>
      <w:r>
        <w:rPr>
          <w:rFonts w:ascii="Times New Roman" w:hAnsi="Times New Roman" w:cs="Times New Roman"/>
          <w:sz w:val="24"/>
          <w:szCs w:val="24"/>
        </w:rPr>
        <w:t>the relevant regression coefficients having greater than 66% of the probability in the appropriate direction</w:t>
      </w:r>
      <w:bookmarkEnd w:id="98"/>
      <w:r>
        <w:rPr>
          <w:rFonts w:ascii="Times New Roman" w:hAnsi="Times New Roman" w:cs="Times New Roman"/>
          <w:sz w:val="24"/>
          <w:szCs w:val="24"/>
        </w:rPr>
        <w:t xml:space="preserve">. </w:t>
      </w:r>
    </w:p>
    <w:p w14:paraId="542A987A" w14:textId="49615595"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439EA">
        <w:rPr>
          <w:rFonts w:ascii="Times New Roman" w:hAnsi="Times New Roman" w:cs="Times New Roman"/>
          <w:b/>
          <w:bCs/>
          <w:i/>
          <w:iCs/>
          <w:sz w:val="24"/>
          <w:szCs w:val="24"/>
        </w:rPr>
        <w:t>Hypothesis 2</w:t>
      </w:r>
      <w:r w:rsidRPr="007439EA">
        <w:rPr>
          <w:rFonts w:ascii="Times New Roman" w:hAnsi="Times New Roman" w:cs="Times New Roman"/>
          <w:b/>
          <w:bCs/>
          <w:i/>
          <w:iCs/>
          <w:sz w:val="24"/>
          <w:szCs w:val="24"/>
          <w:vertAlign w:val="subscript"/>
        </w:rPr>
        <w:t>A</w:t>
      </w:r>
      <w:r>
        <w:rPr>
          <w:rFonts w:ascii="Times New Roman" w:hAnsi="Times New Roman" w:cs="Times New Roman"/>
          <w:sz w:val="24"/>
          <w:szCs w:val="24"/>
        </w:rPr>
        <w:t>:  There will be a 66% or higher posterior probability increase in the interference time parameter across the four weeks.</w:t>
      </w:r>
    </w:p>
    <w:p w14:paraId="01286FE5" w14:textId="361D1E54"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439EA">
        <w:rPr>
          <w:rFonts w:ascii="Times New Roman" w:hAnsi="Times New Roman" w:cs="Times New Roman"/>
          <w:b/>
          <w:bCs/>
          <w:i/>
          <w:iCs/>
          <w:sz w:val="24"/>
          <w:szCs w:val="24"/>
        </w:rPr>
        <w:t>Hypothesis 2</w:t>
      </w:r>
      <w:r w:rsidRPr="007439EA">
        <w:rPr>
          <w:rFonts w:ascii="Times New Roman" w:hAnsi="Times New Roman" w:cs="Times New Roman"/>
          <w:b/>
          <w:bCs/>
          <w:i/>
          <w:iCs/>
          <w:sz w:val="24"/>
          <w:szCs w:val="24"/>
          <w:vertAlign w:val="subscript"/>
        </w:rPr>
        <w:t>B</w:t>
      </w:r>
      <w:r>
        <w:rPr>
          <w:rFonts w:ascii="Times New Roman" w:hAnsi="Times New Roman" w:cs="Times New Roman"/>
          <w:sz w:val="24"/>
          <w:szCs w:val="24"/>
        </w:rPr>
        <w:t>: There will be a 66% or higher posterior probability increase in the stop-signal reaction time parameter across the four weeks.</w:t>
      </w:r>
    </w:p>
    <w:p w14:paraId="07594311" w14:textId="77777777"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sidRPr="007439EA">
        <w:rPr>
          <w:rFonts w:ascii="Times New Roman" w:hAnsi="Times New Roman" w:cs="Times New Roman"/>
          <w:b/>
          <w:bCs/>
          <w:i/>
          <w:iCs/>
          <w:sz w:val="24"/>
          <w:szCs w:val="24"/>
        </w:rPr>
        <w:t>Hypothesis 2</w:t>
      </w:r>
      <w:r w:rsidRPr="007439EA">
        <w:rPr>
          <w:rFonts w:ascii="Times New Roman" w:hAnsi="Times New Roman" w:cs="Times New Roman"/>
          <w:b/>
          <w:bCs/>
          <w:i/>
          <w:iCs/>
          <w:sz w:val="24"/>
          <w:szCs w:val="24"/>
          <w:vertAlign w:val="subscript"/>
        </w:rPr>
        <w:t>C</w:t>
      </w:r>
      <w:r>
        <w:rPr>
          <w:rFonts w:ascii="Times New Roman" w:hAnsi="Times New Roman" w:cs="Times New Roman"/>
          <w:sz w:val="24"/>
          <w:szCs w:val="24"/>
        </w:rPr>
        <w:t xml:space="preserve">: </w:t>
      </w:r>
      <w:bookmarkStart w:id="99" w:name="_Hlk180369414"/>
      <w:r>
        <w:rPr>
          <w:rFonts w:ascii="Times New Roman" w:hAnsi="Times New Roman" w:cs="Times New Roman"/>
          <w:sz w:val="24"/>
          <w:szCs w:val="24"/>
        </w:rPr>
        <w:t>There will be a 66% or higher posterior probability decrease in the workload capacity parameter across the four weeks.</w:t>
      </w:r>
      <w:bookmarkEnd w:id="99"/>
    </w:p>
    <w:p w14:paraId="066E905D"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b/>
          <w:bCs/>
          <w:i/>
          <w:kern w:val="0"/>
          <w:sz w:val="24"/>
          <w:szCs w:val="24"/>
          <w:lang w:val="en"/>
        </w:rPr>
        <w:t>Research Aim 3</w:t>
      </w:r>
    </w:p>
    <w:p w14:paraId="5AA4ECB4" w14:textId="5C85176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bookmarkStart w:id="100" w:name="_Hlk177367638"/>
      <w:r w:rsidRPr="00F23145">
        <w:rPr>
          <w:rFonts w:ascii="Times New Roman" w:eastAsia="Times New Roman" w:hAnsi="Times New Roman" w:cs="Times New Roman"/>
          <w:iCs/>
          <w:kern w:val="0"/>
          <w:sz w:val="24"/>
          <w:szCs w:val="24"/>
          <w:lang w:val="en"/>
        </w:rPr>
        <w:t xml:space="preserve">To evaluate the </w:t>
      </w:r>
      <w:r w:rsidR="003973CD">
        <w:rPr>
          <w:rFonts w:ascii="Times New Roman" w:eastAsia="Times New Roman" w:hAnsi="Times New Roman" w:cs="Times New Roman"/>
          <w:iCs/>
          <w:kern w:val="0"/>
          <w:sz w:val="24"/>
          <w:szCs w:val="24"/>
          <w:lang w:val="en"/>
        </w:rPr>
        <w:t>role of</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stress</w:t>
      </w:r>
      <w:r w:rsidRPr="00F23145">
        <w:rPr>
          <w:rFonts w:ascii="Times New Roman" w:eastAsia="Times New Roman" w:hAnsi="Times New Roman" w:cs="Times New Roman"/>
          <w:iCs/>
          <w:kern w:val="0"/>
          <w:sz w:val="24"/>
          <w:szCs w:val="24"/>
          <w:lang w:val="en"/>
        </w:rPr>
        <w:t xml:space="preserve"> on</w:t>
      </w:r>
      <w:r>
        <w:rPr>
          <w:rFonts w:ascii="Times New Roman" w:eastAsia="Times New Roman" w:hAnsi="Times New Roman" w:cs="Times New Roman"/>
          <w:iCs/>
          <w:kern w:val="0"/>
          <w:sz w:val="24"/>
          <w:szCs w:val="24"/>
          <w:lang w:val="en"/>
        </w:rPr>
        <w:t xml:space="preserve"> performance for</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 xml:space="preserve">the </w:t>
      </w:r>
      <w:r w:rsidR="003973CD">
        <w:rPr>
          <w:rFonts w:ascii="Times New Roman" w:eastAsia="Times New Roman" w:hAnsi="Times New Roman" w:cs="Times New Roman"/>
          <w:iCs/>
          <w:kern w:val="0"/>
          <w:sz w:val="24"/>
          <w:szCs w:val="24"/>
          <w:lang w:val="en"/>
        </w:rPr>
        <w:t>attention, executive control, and working memory</w:t>
      </w:r>
      <w:r w:rsidRPr="00F23145">
        <w:rPr>
          <w:rFonts w:ascii="Times New Roman" w:eastAsia="Times New Roman" w:hAnsi="Times New Roman" w:cs="Times New Roman"/>
          <w:iCs/>
          <w:kern w:val="0"/>
          <w:sz w:val="24"/>
          <w:szCs w:val="24"/>
          <w:lang w:val="en"/>
        </w:rPr>
        <w:t>.</w:t>
      </w:r>
      <w:bookmarkEnd w:id="100"/>
      <w:r w:rsidR="003973CD">
        <w:rPr>
          <w:rFonts w:ascii="Times New Roman" w:eastAsia="Times New Roman" w:hAnsi="Times New Roman" w:cs="Times New Roman"/>
          <w:iCs/>
          <w:kern w:val="0"/>
          <w:sz w:val="24"/>
          <w:szCs w:val="24"/>
          <w:lang w:val="en"/>
        </w:rPr>
        <w:t xml:space="preserve"> This analysis aims to evaluate how stress can act as the biological mechanism impairing cognitive ability.</w:t>
      </w:r>
    </w:p>
    <w:p w14:paraId="04199E55"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r w:rsidRPr="00F23145">
        <w:rPr>
          <w:rFonts w:ascii="Times New Roman" w:eastAsia="Times New Roman" w:hAnsi="Times New Roman" w:cs="Times New Roman"/>
          <w:b/>
          <w:bCs/>
          <w:iCs/>
          <w:kern w:val="0"/>
          <w:sz w:val="24"/>
          <w:szCs w:val="24"/>
          <w:lang w:val="en"/>
        </w:rPr>
        <w:t xml:space="preserve">Hypothesis </w:t>
      </w:r>
      <w:r>
        <w:rPr>
          <w:rFonts w:ascii="Times New Roman" w:eastAsia="Times New Roman" w:hAnsi="Times New Roman" w:cs="Times New Roman"/>
          <w:b/>
          <w:bCs/>
          <w:iCs/>
          <w:kern w:val="0"/>
          <w:sz w:val="24"/>
          <w:szCs w:val="24"/>
          <w:lang w:val="en"/>
        </w:rPr>
        <w:t>3</w:t>
      </w:r>
      <w:r w:rsidRPr="00F23145">
        <w:rPr>
          <w:rFonts w:ascii="Times New Roman" w:eastAsia="Times New Roman" w:hAnsi="Times New Roman" w:cs="Times New Roman"/>
          <w:b/>
          <w:bCs/>
          <w:iCs/>
          <w:kern w:val="0"/>
          <w:sz w:val="24"/>
          <w:szCs w:val="24"/>
          <w:lang w:val="en"/>
        </w:rPr>
        <w:t>.</w:t>
      </w:r>
      <w:r w:rsidRPr="00F23145">
        <w:rPr>
          <w:rFonts w:ascii="Times New Roman" w:eastAsia="Times New Roman" w:hAnsi="Times New Roman" w:cs="Times New Roman"/>
          <w:iCs/>
          <w:kern w:val="0"/>
          <w:sz w:val="24"/>
          <w:szCs w:val="24"/>
          <w:lang w:val="en"/>
        </w:rPr>
        <w:t xml:space="preserve"> </w:t>
      </w:r>
      <w:bookmarkStart w:id="101" w:name="_Hlk180369446"/>
      <w:r w:rsidRPr="00F23145">
        <w:rPr>
          <w:rFonts w:ascii="Times New Roman" w:eastAsia="Times New Roman" w:hAnsi="Times New Roman" w:cs="Times New Roman"/>
          <w:iCs/>
          <w:kern w:val="0"/>
          <w:sz w:val="24"/>
          <w:szCs w:val="24"/>
          <w:lang w:val="en"/>
        </w:rPr>
        <w:t xml:space="preserve">I hypothesize that </w:t>
      </w:r>
      <w:r>
        <w:rPr>
          <w:rFonts w:ascii="Times New Roman" w:hAnsi="Times New Roman" w:cs="Times New Roman"/>
          <w:sz w:val="24"/>
          <w:szCs w:val="24"/>
        </w:rPr>
        <w:t>the data will be at least three times more likely under hierarchical mixed-effect models including stress as a factor impacting cognition than under models that do not include stress (as predicted by Bayes factors).</w:t>
      </w:r>
      <w:bookmarkEnd w:id="101"/>
    </w:p>
    <w:p w14:paraId="65DBD215" w14:textId="77777777" w:rsidR="007439EA" w:rsidRDefault="007439EA" w:rsidP="007439EA">
      <w:pPr>
        <w:spacing w:after="0" w:line="480" w:lineRule="auto"/>
        <w:ind w:firstLine="720"/>
        <w:rPr>
          <w:rFonts w:ascii="Times New Roman" w:hAnsi="Times New Roman" w:cs="Times New Roman"/>
          <w:sz w:val="24"/>
          <w:szCs w:val="24"/>
        </w:rPr>
      </w:pPr>
      <w:r w:rsidRPr="007439EA">
        <w:rPr>
          <w:rFonts w:ascii="Times New Roman" w:hAnsi="Times New Roman" w:cs="Times New Roman"/>
          <w:b/>
          <w:bCs/>
          <w:i/>
          <w:iCs/>
          <w:sz w:val="24"/>
          <w:szCs w:val="24"/>
        </w:rPr>
        <w:lastRenderedPageBreak/>
        <w:t>Hypothesis 3</w:t>
      </w:r>
      <w:r w:rsidRPr="007439EA">
        <w:rPr>
          <w:rFonts w:ascii="Times New Roman" w:hAnsi="Times New Roman" w:cs="Times New Roman"/>
          <w:b/>
          <w:bCs/>
          <w:i/>
          <w:iCs/>
          <w:sz w:val="24"/>
          <w:szCs w:val="24"/>
          <w:vertAlign w:val="subscript"/>
        </w:rPr>
        <w:t>A</w:t>
      </w:r>
      <w:r>
        <w:rPr>
          <w:rFonts w:ascii="Times New Roman" w:hAnsi="Times New Roman" w:cs="Times New Roman"/>
          <w:sz w:val="24"/>
          <w:szCs w:val="24"/>
        </w:rPr>
        <w:t xml:space="preserve">:  </w:t>
      </w:r>
      <w:bookmarkStart w:id="102" w:name="_Hlk180369458"/>
      <w:r>
        <w:rPr>
          <w:rFonts w:ascii="Times New Roman" w:hAnsi="Times New Roman" w:cs="Times New Roman"/>
          <w:sz w:val="24"/>
          <w:szCs w:val="24"/>
        </w:rPr>
        <w:t>The hierarchical mixed-effect model for interference time that includes stress scores will be at least three times more likely to explain the data than the model that does not include stress.</w:t>
      </w:r>
      <w:bookmarkEnd w:id="102"/>
    </w:p>
    <w:p w14:paraId="3D175A1A" w14:textId="77777777" w:rsidR="007439EA" w:rsidRDefault="007439EA" w:rsidP="007439EA">
      <w:pPr>
        <w:spacing w:after="0" w:line="480" w:lineRule="auto"/>
        <w:ind w:firstLine="720"/>
        <w:rPr>
          <w:rFonts w:ascii="Times New Roman" w:hAnsi="Times New Roman" w:cs="Times New Roman"/>
          <w:sz w:val="24"/>
          <w:szCs w:val="24"/>
        </w:rPr>
      </w:pPr>
      <w:r w:rsidRPr="007439EA">
        <w:rPr>
          <w:rFonts w:ascii="Times New Roman" w:hAnsi="Times New Roman" w:cs="Times New Roman"/>
          <w:b/>
          <w:bCs/>
          <w:i/>
          <w:iCs/>
          <w:sz w:val="24"/>
          <w:szCs w:val="24"/>
        </w:rPr>
        <w:t>Hypothesis 3</w:t>
      </w:r>
      <w:r w:rsidRPr="007439EA">
        <w:rPr>
          <w:rFonts w:ascii="Times New Roman" w:hAnsi="Times New Roman" w:cs="Times New Roman"/>
          <w:b/>
          <w:bCs/>
          <w:i/>
          <w:iCs/>
          <w:sz w:val="24"/>
          <w:szCs w:val="24"/>
          <w:vertAlign w:val="subscript"/>
        </w:rPr>
        <w:t>B</w:t>
      </w:r>
      <w:r>
        <w:rPr>
          <w:rFonts w:ascii="Times New Roman" w:hAnsi="Times New Roman" w:cs="Times New Roman"/>
          <w:sz w:val="24"/>
          <w:szCs w:val="24"/>
        </w:rPr>
        <w:t xml:space="preserve">: </w:t>
      </w:r>
      <w:bookmarkStart w:id="103" w:name="_Hlk180369470"/>
      <w:r>
        <w:rPr>
          <w:rFonts w:ascii="Times New Roman" w:hAnsi="Times New Roman" w:cs="Times New Roman"/>
          <w:sz w:val="24"/>
          <w:szCs w:val="24"/>
        </w:rPr>
        <w:t>The hierarchical mixed-effect model for stop-signal reaction time that includes stress scores will be at least three times more likely to explain the data than the model that does not include stress.</w:t>
      </w:r>
      <w:bookmarkEnd w:id="103"/>
    </w:p>
    <w:p w14:paraId="43E8758E" w14:textId="77777777" w:rsidR="007439EA" w:rsidRDefault="007439EA" w:rsidP="007439EA">
      <w:pPr>
        <w:spacing w:after="0" w:line="480" w:lineRule="auto"/>
        <w:ind w:firstLine="720"/>
        <w:rPr>
          <w:rFonts w:ascii="Times New Roman" w:hAnsi="Times New Roman" w:cs="Times New Roman"/>
          <w:sz w:val="24"/>
          <w:szCs w:val="24"/>
        </w:rPr>
      </w:pPr>
      <w:r w:rsidRPr="007439EA">
        <w:rPr>
          <w:rFonts w:ascii="Times New Roman" w:hAnsi="Times New Roman" w:cs="Times New Roman"/>
          <w:b/>
          <w:bCs/>
          <w:i/>
          <w:iCs/>
          <w:sz w:val="24"/>
          <w:szCs w:val="24"/>
        </w:rPr>
        <w:t>Hypothesis 3</w:t>
      </w:r>
      <w:r w:rsidRPr="007439EA">
        <w:rPr>
          <w:rFonts w:ascii="Times New Roman" w:hAnsi="Times New Roman" w:cs="Times New Roman"/>
          <w:b/>
          <w:bCs/>
          <w:i/>
          <w:iCs/>
          <w:sz w:val="24"/>
          <w:szCs w:val="24"/>
          <w:vertAlign w:val="subscript"/>
        </w:rPr>
        <w:t>C</w:t>
      </w:r>
      <w:r>
        <w:rPr>
          <w:rFonts w:ascii="Times New Roman" w:hAnsi="Times New Roman" w:cs="Times New Roman"/>
          <w:sz w:val="24"/>
          <w:szCs w:val="24"/>
        </w:rPr>
        <w:t xml:space="preserve">:  </w:t>
      </w:r>
      <w:bookmarkStart w:id="104" w:name="_Hlk180369482"/>
      <w:r>
        <w:rPr>
          <w:rFonts w:ascii="Times New Roman" w:hAnsi="Times New Roman" w:cs="Times New Roman"/>
          <w:sz w:val="24"/>
          <w:szCs w:val="24"/>
        </w:rPr>
        <w:t>The hierarchical mixed-effect model for workload capacity that includes stress scores will be at least three times more likely to explain the data than the model that does not include stress.</w:t>
      </w:r>
      <w:bookmarkEnd w:id="104"/>
    </w:p>
    <w:p w14:paraId="47F2A7D2" w14:textId="77777777" w:rsidR="007439EA" w:rsidRDefault="007439EA" w:rsidP="007439EA">
      <w:pPr>
        <w:spacing w:after="0" w:line="480" w:lineRule="auto"/>
        <w:rPr>
          <w:rFonts w:ascii="Times New Roman" w:eastAsia="Times New Roman" w:hAnsi="Times New Roman" w:cs="Times New Roman"/>
          <w:iCs/>
          <w:kern w:val="0"/>
          <w:sz w:val="24"/>
          <w:szCs w:val="24"/>
          <w:lang w:val="en"/>
        </w:rPr>
      </w:pPr>
    </w:p>
    <w:p w14:paraId="0748DE22" w14:textId="39BABD38" w:rsidR="007439EA" w:rsidRDefault="007439EA">
      <w:pPr>
        <w:rPr>
          <w:rFonts w:ascii="Times New Roman" w:eastAsia="Times New Roman" w:hAnsi="Times New Roman" w:cs="Times New Roman"/>
          <w:iCs/>
          <w:kern w:val="0"/>
          <w:sz w:val="24"/>
          <w:szCs w:val="24"/>
          <w:lang w:val="en"/>
        </w:rPr>
      </w:pPr>
      <w:r>
        <w:rPr>
          <w:rFonts w:ascii="Times New Roman" w:eastAsia="Times New Roman" w:hAnsi="Times New Roman" w:cs="Times New Roman"/>
          <w:iCs/>
          <w:kern w:val="0"/>
          <w:sz w:val="24"/>
          <w:szCs w:val="24"/>
          <w:lang w:val="en"/>
        </w:rPr>
        <w:br w:type="page"/>
      </w:r>
    </w:p>
    <w:p w14:paraId="0ADFD059" w14:textId="77777777" w:rsidR="007439EA" w:rsidRPr="00045CD2" w:rsidRDefault="007439EA" w:rsidP="007439EA">
      <w:pPr>
        <w:spacing w:after="0" w:line="480" w:lineRule="auto"/>
        <w:jc w:val="center"/>
        <w:rPr>
          <w:rFonts w:ascii="Times New Roman" w:eastAsia="Times New Roman" w:hAnsi="Times New Roman" w:cs="Times New Roman"/>
          <w:b/>
          <w:bCs/>
          <w:kern w:val="0"/>
          <w:sz w:val="24"/>
          <w:szCs w:val="24"/>
          <w14:ligatures w14:val="none"/>
        </w:rPr>
      </w:pPr>
      <w:r w:rsidRPr="00045CD2">
        <w:rPr>
          <w:rFonts w:ascii="Times New Roman" w:eastAsia="Times New Roman" w:hAnsi="Times New Roman" w:cs="Times New Roman"/>
          <w:b/>
          <w:bCs/>
          <w:kern w:val="0"/>
          <w:sz w:val="24"/>
          <w:szCs w:val="24"/>
          <w14:ligatures w14:val="none"/>
        </w:rPr>
        <w:lastRenderedPageBreak/>
        <w:t>CHAPTER 3: METHOD</w:t>
      </w:r>
    </w:p>
    <w:p w14:paraId="47488F51"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Participants</w:t>
      </w:r>
    </w:p>
    <w:p w14:paraId="45AEFDFA" w14:textId="76E80861" w:rsidR="007439EA" w:rsidRDefault="007439EA" w:rsidP="007439EA">
      <w:pPr>
        <w:spacing w:after="0" w:line="480" w:lineRule="auto"/>
        <w:ind w:firstLine="720"/>
        <w:rPr>
          <w:rFonts w:ascii="Times New Roman" w:eastAsia="Times New Roman" w:hAnsi="Times New Roman" w:cs="Times New Roman"/>
          <w:kern w:val="0"/>
          <w:sz w:val="24"/>
          <w:szCs w:val="24"/>
          <w14:ligatures w14:val="none"/>
        </w:rPr>
      </w:pPr>
      <w:del w:id="105" w:author="Joe Houpt" w:date="2024-10-28T11:52:00Z">
        <w:r w:rsidDel="009B15F3">
          <w:rPr>
            <w:rFonts w:ascii="Times New Roman" w:eastAsia="Times New Roman" w:hAnsi="Times New Roman" w:cs="Times New Roman"/>
            <w:kern w:val="0"/>
            <w:sz w:val="24"/>
            <w:szCs w:val="24"/>
            <w14:ligatures w14:val="none"/>
          </w:rPr>
          <w:delText xml:space="preserve">The 15 </w:delText>
        </w:r>
      </w:del>
      <w:ins w:id="106" w:author="Joe Houpt" w:date="2024-10-28T11:52:00Z">
        <w:r w:rsidR="009B15F3">
          <w:rPr>
            <w:rFonts w:ascii="Times New Roman" w:eastAsia="Times New Roman" w:hAnsi="Times New Roman" w:cs="Times New Roman"/>
            <w:kern w:val="0"/>
            <w:sz w:val="24"/>
            <w:szCs w:val="24"/>
            <w14:ligatures w14:val="none"/>
          </w:rPr>
          <w:t xml:space="preserve">Fifteen </w:t>
        </w:r>
      </w:ins>
      <w:r>
        <w:rPr>
          <w:rFonts w:ascii="Times New Roman" w:eastAsia="Times New Roman" w:hAnsi="Times New Roman" w:cs="Times New Roman"/>
          <w:kern w:val="0"/>
          <w:sz w:val="24"/>
          <w:szCs w:val="24"/>
          <w14:ligatures w14:val="none"/>
        </w:rPr>
        <w:t xml:space="preserve">participants </w:t>
      </w:r>
      <w:del w:id="107" w:author="Joe Houpt" w:date="2024-10-28T11:52:00Z">
        <w:r w:rsidDel="009B15F3">
          <w:rPr>
            <w:rFonts w:ascii="Times New Roman" w:eastAsia="Times New Roman" w:hAnsi="Times New Roman" w:cs="Times New Roman"/>
            <w:kern w:val="0"/>
            <w:sz w:val="24"/>
            <w:szCs w:val="24"/>
            <w14:ligatures w14:val="none"/>
          </w:rPr>
          <w:delText xml:space="preserve">that will be included in this study </w:delText>
        </w:r>
      </w:del>
      <w:r>
        <w:rPr>
          <w:rFonts w:ascii="Times New Roman" w:eastAsia="Times New Roman" w:hAnsi="Times New Roman" w:cs="Times New Roman"/>
          <w:kern w:val="0"/>
          <w:sz w:val="24"/>
          <w:szCs w:val="24"/>
          <w14:ligatures w14:val="none"/>
        </w:rPr>
        <w:t xml:space="preserve">will be </w:t>
      </w:r>
      <w:del w:id="108" w:author="Joe Houpt" w:date="2024-10-28T11:52:00Z">
        <w:r w:rsidDel="009B15F3">
          <w:rPr>
            <w:rFonts w:ascii="Times New Roman" w:eastAsia="Times New Roman" w:hAnsi="Times New Roman" w:cs="Times New Roman"/>
            <w:kern w:val="0"/>
            <w:sz w:val="24"/>
            <w:szCs w:val="24"/>
            <w14:ligatures w14:val="none"/>
          </w:rPr>
          <w:delText xml:space="preserve">drawn </w:delText>
        </w:r>
      </w:del>
      <w:ins w:id="109" w:author="Joe Houpt" w:date="2024-10-28T11:52:00Z">
        <w:r w:rsidR="009B15F3">
          <w:rPr>
            <w:rFonts w:ascii="Times New Roman" w:eastAsia="Times New Roman" w:hAnsi="Times New Roman" w:cs="Times New Roman"/>
            <w:kern w:val="0"/>
            <w:sz w:val="24"/>
            <w:szCs w:val="24"/>
            <w14:ligatures w14:val="none"/>
          </w:rPr>
          <w:t xml:space="preserve">recruited </w:t>
        </w:r>
      </w:ins>
      <w:r>
        <w:rPr>
          <w:rFonts w:ascii="Times New Roman" w:eastAsia="Times New Roman" w:hAnsi="Times New Roman" w:cs="Times New Roman"/>
          <w:kern w:val="0"/>
          <w:sz w:val="24"/>
          <w:szCs w:val="24"/>
          <w14:ligatures w14:val="none"/>
        </w:rPr>
        <w:t xml:space="preserve">from the psychology community at the University of Texas at San Antonio (UTSA). To be included in this study, an individual must be a UTSA </w:t>
      </w:r>
      <w:del w:id="110" w:author="Joe Houpt" w:date="2024-10-28T11:52:00Z">
        <w:r w:rsidDel="009B15F3">
          <w:rPr>
            <w:rFonts w:ascii="Times New Roman" w:eastAsia="Times New Roman" w:hAnsi="Times New Roman" w:cs="Times New Roman"/>
            <w:kern w:val="0"/>
            <w:sz w:val="24"/>
            <w:szCs w:val="24"/>
            <w14:ligatures w14:val="none"/>
          </w:rPr>
          <w:delText xml:space="preserve">psychology </w:delText>
        </w:r>
      </w:del>
      <w:ins w:id="111" w:author="Joe Houpt" w:date="2024-10-28T11:53:00Z">
        <w:r w:rsidR="009B15F3">
          <w:rPr>
            <w:rFonts w:ascii="Times New Roman" w:eastAsia="Times New Roman" w:hAnsi="Times New Roman" w:cs="Times New Roman"/>
            <w:kern w:val="0"/>
            <w:sz w:val="24"/>
            <w:szCs w:val="24"/>
            <w14:ligatures w14:val="none"/>
          </w:rPr>
          <w:t xml:space="preserve">undergraduate </w:t>
        </w:r>
      </w:ins>
      <w:r>
        <w:rPr>
          <w:rFonts w:ascii="Times New Roman" w:eastAsia="Times New Roman" w:hAnsi="Times New Roman" w:cs="Times New Roman"/>
          <w:kern w:val="0"/>
          <w:sz w:val="24"/>
          <w:szCs w:val="24"/>
          <w14:ligatures w14:val="none"/>
        </w:rPr>
        <w:t xml:space="preserve">student and at least 18 years old. An individual will be excluded from this study if they are unable to respond to visual and auditory stimuli. Additionally, all participants will be required to complete the tasks in-person during the last four weeks of the semester, so an individual would be excluded from this study if they will be unable to travel to campus during the data collection time frame. </w:t>
      </w:r>
    </w:p>
    <w:p w14:paraId="65523AB5"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Recruitment</w:t>
      </w:r>
    </w:p>
    <w:p w14:paraId="1EA31842" w14:textId="77777777" w:rsidR="007439EA" w:rsidRDefault="007439EA"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recruit for this study, flyers will be placed on bulletin boards throughout campus buildings. Additionally, a summary of the study design and criteria will be emailed to graduate students within the psychology department. Participants will receive a $15 gift card for each of the four times they complete the experiment, with an additional $20 gift card given to the participants who complete the assessment at all four timepoints. There are no projected costs of completing the experiment, beyond the time necessary to complete the assessments, which should not surpass one hour per week. </w:t>
      </w:r>
    </w:p>
    <w:p w14:paraId="71E66208"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Measures</w:t>
      </w:r>
    </w:p>
    <w:p w14:paraId="2E4BC6BE"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Demographics</w:t>
      </w:r>
    </w:p>
    <w:p w14:paraId="2C1427FD" w14:textId="77777777" w:rsidR="007439EA" w:rsidRDefault="007439EA"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demographics that will be recorded for this study are age, gender, ethnicity, and race. The participants will also be asked to report if they have a history of any psychological disorders. No identifying information will be collected. </w:t>
      </w:r>
    </w:p>
    <w:p w14:paraId="1C4EDAE5" w14:textId="77777777" w:rsidR="007439EA" w:rsidRPr="00CA5937" w:rsidRDefault="007439EA" w:rsidP="007439EA">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Attention: The Attention Network Test</w:t>
      </w:r>
    </w:p>
    <w:p w14:paraId="18304FB2" w14:textId="77777777" w:rsidR="007439EA" w:rsidRPr="00CA5937" w:rsidRDefault="007439EA" w:rsidP="007439EA">
      <w:pPr>
        <w:spacing w:after="0" w:line="480" w:lineRule="auto"/>
        <w:ind w:firstLine="720"/>
        <w:rPr>
          <w:rFonts w:ascii="Times New Roman" w:hAnsi="Times New Roman" w:cs="Times New Roman"/>
          <w:iCs/>
          <w:sz w:val="24"/>
          <w:szCs w:val="24"/>
          <w:lang w:val="en"/>
        </w:rPr>
      </w:pPr>
      <w:r w:rsidRPr="00CA5937">
        <w:rPr>
          <w:rFonts w:ascii="Times New Roman" w:hAnsi="Times New Roman" w:cs="Times New Roman"/>
          <w:iCs/>
          <w:sz w:val="24"/>
          <w:szCs w:val="24"/>
          <w:lang w:val="en"/>
        </w:rPr>
        <w:lastRenderedPageBreak/>
        <w:t xml:space="preserve">The Attention Network Test (ANT; Fan et al., 2002) </w:t>
      </w:r>
      <w:r>
        <w:rPr>
          <w:rFonts w:ascii="Times New Roman" w:hAnsi="Times New Roman" w:cs="Times New Roman"/>
          <w:iCs/>
          <w:sz w:val="24"/>
          <w:szCs w:val="24"/>
          <w:lang w:val="en"/>
        </w:rPr>
        <w:t xml:space="preserve">was designed to </w:t>
      </w:r>
      <w:r w:rsidRPr="00CA5937">
        <w:rPr>
          <w:rFonts w:ascii="Times New Roman" w:hAnsi="Times New Roman" w:cs="Times New Roman"/>
          <w:iCs/>
          <w:sz w:val="24"/>
          <w:szCs w:val="24"/>
          <w:lang w:val="en"/>
        </w:rPr>
        <w:t xml:space="preserve">assess three areas of attention: alerting, orienting, and executive function. In this computerized task, participants are presented with a string of arrows (e.g., &lt; &lt; &gt; &lt; &lt;), and are instructed to press the corresponding arrow key on their keyboards to select which direction the central arrow is pointing. The central arrow can be flanked by arrows pointing the same direction (congruent trials), arrows pointing the opposite direction (incongruent trials), or by squares (neutral trials). Throughout the task, the string of arrows will appear at the top or bottom of the screen. Participants may be </w:t>
      </w:r>
      <w:r>
        <w:rPr>
          <w:rFonts w:ascii="Times New Roman" w:hAnsi="Times New Roman" w:cs="Times New Roman"/>
          <w:iCs/>
          <w:sz w:val="24"/>
          <w:szCs w:val="24"/>
          <w:lang w:val="en"/>
        </w:rPr>
        <w:t>cued</w:t>
      </w:r>
      <w:r w:rsidRPr="00CA5937">
        <w:rPr>
          <w:rFonts w:ascii="Times New Roman" w:hAnsi="Times New Roman" w:cs="Times New Roman"/>
          <w:iCs/>
          <w:sz w:val="24"/>
          <w:szCs w:val="24"/>
          <w:lang w:val="en"/>
        </w:rPr>
        <w:t xml:space="preserve"> to look towards the location the arrows will appear with the image of a square. There are four types of </w:t>
      </w:r>
      <w:r>
        <w:rPr>
          <w:rFonts w:ascii="Times New Roman" w:hAnsi="Times New Roman" w:cs="Times New Roman"/>
          <w:iCs/>
          <w:sz w:val="24"/>
          <w:szCs w:val="24"/>
          <w:lang w:val="en"/>
        </w:rPr>
        <w:t>cueing</w:t>
      </w:r>
      <w:r w:rsidRPr="00CA5937">
        <w:rPr>
          <w:rFonts w:ascii="Times New Roman" w:hAnsi="Times New Roman" w:cs="Times New Roman"/>
          <w:iCs/>
          <w:sz w:val="24"/>
          <w:szCs w:val="24"/>
          <w:lang w:val="en"/>
        </w:rPr>
        <w:t xml:space="preserve"> throughout the experiment: central cue, spatial cue, no cue, and dual cue. In central cue trials, a square briefly appears in the center of the screen before the arrows are presented. In spatial cue trials, the square will flash in the location the arrows will next appear (either the top or bottom of the screen). In no cue trials, no square will appear before the arrows. In dual cue trials, a square will appear at both the top and bottom locations, regardless of where the arrows will appear next. Altogether, there are 48 combinations of stimuli (2 arrow directions x 3 flanker conditions x 2 screen locations x 4 cue conditions). The response time and accuracy for each trial </w:t>
      </w:r>
      <w:r>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recorded. </w:t>
      </w:r>
    </w:p>
    <w:p w14:paraId="106E249A" w14:textId="77777777" w:rsidR="007439EA" w:rsidRPr="00CA5937" w:rsidRDefault="007439EA" w:rsidP="007439EA">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Executive Control: The Open-Source Anticipated Response Inhibition Task</w:t>
      </w:r>
    </w:p>
    <w:p w14:paraId="6C7EDF9D" w14:textId="77777777" w:rsidR="007439EA" w:rsidRPr="00CA5937" w:rsidRDefault="007439EA" w:rsidP="007439EA">
      <w:pPr>
        <w:spacing w:after="0" w:line="480" w:lineRule="auto"/>
        <w:ind w:firstLine="720"/>
        <w:rPr>
          <w:rFonts w:ascii="Times New Roman" w:hAnsi="Times New Roman" w:cs="Times New Roman"/>
          <w:iCs/>
          <w:sz w:val="24"/>
          <w:szCs w:val="24"/>
          <w:lang w:val="en"/>
        </w:rPr>
      </w:pPr>
      <w:r w:rsidRPr="00CA5937">
        <w:rPr>
          <w:rFonts w:ascii="Times New Roman" w:hAnsi="Times New Roman" w:cs="Times New Roman"/>
          <w:iCs/>
          <w:sz w:val="24"/>
          <w:szCs w:val="24"/>
          <w:lang w:val="en"/>
        </w:rPr>
        <w:t xml:space="preserve">The Open-Source Anticipated Response Inhibition Task (OSARI; He et al., 2022) is a computerized task designed to measure executive control. During this task, participants will hold a button to fill a bar to the point of a threshold that is indicated by arrows. These trials, which constitute 75% of the experimental blocks, are called GO trials. STOP trials make up the remaining 25%. In STOP trials, the bar will randomly stop filling, and the participant must continue to hold the button for the expected amount of time. The accuracy and response times </w:t>
      </w:r>
      <w:r>
        <w:rPr>
          <w:rFonts w:ascii="Times New Roman" w:hAnsi="Times New Roman" w:cs="Times New Roman"/>
          <w:iCs/>
          <w:sz w:val="24"/>
          <w:szCs w:val="24"/>
          <w:lang w:val="en"/>
        </w:rPr>
        <w:lastRenderedPageBreak/>
        <w:t xml:space="preserve">will be </w:t>
      </w:r>
      <w:r w:rsidRPr="00CA5937">
        <w:rPr>
          <w:rFonts w:ascii="Times New Roman" w:hAnsi="Times New Roman" w:cs="Times New Roman"/>
          <w:iCs/>
          <w:sz w:val="24"/>
          <w:szCs w:val="24"/>
          <w:lang w:val="en"/>
        </w:rPr>
        <w:t xml:space="preserve">collected, and the data </w:t>
      </w:r>
      <w:r>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analyzed with a Bayesian form of ex-Gaussian modeling (Matzke et al., 2013). </w:t>
      </w:r>
    </w:p>
    <w:p w14:paraId="5A5588AA" w14:textId="77777777" w:rsidR="007439EA" w:rsidRPr="00CA5937" w:rsidRDefault="007439EA" w:rsidP="007439EA">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Working Memory: The Dual N-Back Task</w:t>
      </w:r>
    </w:p>
    <w:p w14:paraId="1E68BAB3" w14:textId="77777777" w:rsidR="007439EA" w:rsidRPr="00CA5937" w:rsidRDefault="007439EA" w:rsidP="007439EA">
      <w:pPr>
        <w:spacing w:after="0" w:line="480" w:lineRule="auto"/>
        <w:ind w:firstLine="720"/>
        <w:rPr>
          <w:rFonts w:ascii="Times New Roman" w:hAnsi="Times New Roman" w:cs="Times New Roman"/>
          <w:iCs/>
          <w:sz w:val="24"/>
          <w:szCs w:val="24"/>
          <w:lang w:val="en"/>
        </w:rPr>
      </w:pPr>
      <w:r w:rsidRPr="00CA5937">
        <w:rPr>
          <w:rFonts w:ascii="Times New Roman" w:hAnsi="Times New Roman" w:cs="Times New Roman"/>
          <w:iCs/>
          <w:sz w:val="24"/>
          <w:szCs w:val="24"/>
          <w:lang w:val="en"/>
        </w:rPr>
        <w:t xml:space="preserve">The Dual N-Back (DNB; Heathcote et al., 2015) </w:t>
      </w:r>
      <w:r>
        <w:rPr>
          <w:rFonts w:ascii="Times New Roman" w:hAnsi="Times New Roman" w:cs="Times New Roman"/>
          <w:iCs/>
          <w:sz w:val="24"/>
          <w:szCs w:val="24"/>
          <w:lang w:val="en"/>
        </w:rPr>
        <w:t>assessment</w:t>
      </w:r>
      <w:r w:rsidRPr="00CA5937">
        <w:rPr>
          <w:rFonts w:ascii="Times New Roman" w:hAnsi="Times New Roman" w:cs="Times New Roman"/>
          <w:iCs/>
          <w:sz w:val="24"/>
          <w:szCs w:val="24"/>
          <w:lang w:val="en"/>
        </w:rPr>
        <w:t xml:space="preserve"> for this study is a computerized task, testing a participant’s working memory capacity by requiring the participant to remember two pieces of information about a series of stimuli. In this task, the participants will receive visual and audi</w:t>
      </w:r>
      <w:r>
        <w:rPr>
          <w:rFonts w:ascii="Times New Roman" w:hAnsi="Times New Roman" w:cs="Times New Roman"/>
          <w:iCs/>
          <w:sz w:val="24"/>
          <w:szCs w:val="24"/>
          <w:lang w:val="en"/>
        </w:rPr>
        <w:t>t</w:t>
      </w:r>
      <w:r w:rsidRPr="00CA5937">
        <w:rPr>
          <w:rFonts w:ascii="Times New Roman" w:hAnsi="Times New Roman" w:cs="Times New Roman"/>
          <w:iCs/>
          <w:sz w:val="24"/>
          <w:szCs w:val="24"/>
          <w:lang w:val="en"/>
        </w:rPr>
        <w:t>o</w:t>
      </w:r>
      <w:r>
        <w:rPr>
          <w:rFonts w:ascii="Times New Roman" w:hAnsi="Times New Roman" w:cs="Times New Roman"/>
          <w:iCs/>
          <w:sz w:val="24"/>
          <w:szCs w:val="24"/>
          <w:lang w:val="en"/>
        </w:rPr>
        <w:t>ry</w:t>
      </w:r>
      <w:r w:rsidRPr="00CA5937">
        <w:rPr>
          <w:rFonts w:ascii="Times New Roman" w:hAnsi="Times New Roman" w:cs="Times New Roman"/>
          <w:iCs/>
          <w:sz w:val="24"/>
          <w:szCs w:val="24"/>
          <w:lang w:val="en"/>
        </w:rPr>
        <w:t xml:space="preserve"> cues, and will need to remember the visual and audi</w:t>
      </w:r>
      <w:r>
        <w:rPr>
          <w:rFonts w:ascii="Times New Roman" w:hAnsi="Times New Roman" w:cs="Times New Roman"/>
          <w:iCs/>
          <w:sz w:val="24"/>
          <w:szCs w:val="24"/>
          <w:lang w:val="en"/>
        </w:rPr>
        <w:t>t</w:t>
      </w:r>
      <w:r w:rsidRPr="00CA5937">
        <w:rPr>
          <w:rFonts w:ascii="Times New Roman" w:hAnsi="Times New Roman" w:cs="Times New Roman"/>
          <w:iCs/>
          <w:sz w:val="24"/>
          <w:szCs w:val="24"/>
          <w:lang w:val="en"/>
        </w:rPr>
        <w:t>o</w:t>
      </w:r>
      <w:r>
        <w:rPr>
          <w:rFonts w:ascii="Times New Roman" w:hAnsi="Times New Roman" w:cs="Times New Roman"/>
          <w:iCs/>
          <w:sz w:val="24"/>
          <w:szCs w:val="24"/>
          <w:lang w:val="en"/>
        </w:rPr>
        <w:t>ry</w:t>
      </w:r>
      <w:r w:rsidRPr="00CA5937">
        <w:rPr>
          <w:rFonts w:ascii="Times New Roman" w:hAnsi="Times New Roman" w:cs="Times New Roman"/>
          <w:iCs/>
          <w:sz w:val="24"/>
          <w:szCs w:val="24"/>
          <w:lang w:val="en"/>
        </w:rPr>
        <w:t xml:space="preserve"> cue from 2 items before the current cue, throughout a steady stream of new stimuli. For each set of stimuli, the participants will be required to make a </w:t>
      </w:r>
      <w:r>
        <w:rPr>
          <w:rFonts w:ascii="Times New Roman" w:hAnsi="Times New Roman" w:cs="Times New Roman"/>
          <w:iCs/>
          <w:sz w:val="24"/>
          <w:szCs w:val="24"/>
          <w:lang w:val="en"/>
        </w:rPr>
        <w:t>yes</w:t>
      </w:r>
      <w:r w:rsidRPr="00CA5937">
        <w:rPr>
          <w:rFonts w:ascii="Times New Roman" w:hAnsi="Times New Roman" w:cs="Times New Roman"/>
          <w:iCs/>
          <w:sz w:val="24"/>
          <w:szCs w:val="24"/>
          <w:lang w:val="en"/>
        </w:rPr>
        <w:t>/</w:t>
      </w:r>
      <w:r>
        <w:rPr>
          <w:rFonts w:ascii="Times New Roman" w:hAnsi="Times New Roman" w:cs="Times New Roman"/>
          <w:iCs/>
          <w:sz w:val="24"/>
          <w:szCs w:val="24"/>
          <w:lang w:val="en"/>
        </w:rPr>
        <w:t>no</w:t>
      </w:r>
      <w:r w:rsidRPr="00CA5937">
        <w:rPr>
          <w:rFonts w:ascii="Times New Roman" w:hAnsi="Times New Roman" w:cs="Times New Roman"/>
          <w:iCs/>
          <w:sz w:val="24"/>
          <w:szCs w:val="24"/>
          <w:lang w:val="en"/>
        </w:rPr>
        <w:t xml:space="preserve"> decision, and the response times </w:t>
      </w:r>
      <w:r>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recorded. By assessing a participant’s workload capacity coefficient, this task can be utilized to evaluate changes in working memory. </w:t>
      </w:r>
    </w:p>
    <w:p w14:paraId="32CF2FCF"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Stress</w:t>
      </w:r>
      <w:r w:rsidRPr="00CA5937">
        <w:rPr>
          <w:rFonts w:ascii="Times New Roman" w:hAnsi="Times New Roman" w:cs="Times New Roman"/>
          <w:b/>
          <w:bCs/>
          <w:i/>
          <w:sz w:val="24"/>
          <w:szCs w:val="24"/>
          <w:lang w:val="en"/>
        </w:rPr>
        <w:t>: The</w:t>
      </w:r>
      <w:r>
        <w:rPr>
          <w:rFonts w:ascii="Times New Roman" w:hAnsi="Times New Roman" w:cs="Times New Roman"/>
          <w:b/>
          <w:bCs/>
          <w:i/>
          <w:sz w:val="24"/>
          <w:szCs w:val="24"/>
          <w:lang w:val="en"/>
        </w:rPr>
        <w:t xml:space="preserve"> Perceived Stress Scale-10</w:t>
      </w:r>
    </w:p>
    <w:p w14:paraId="5169D650"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t>The Perceived Stress Scale-10 (PSS) was developed by Cohen and Williamson (1988) to assess stress perception. This scale consists of ten 5-point Likert scale items, that are scored from zero (“Never”) to four (“Very often”). The PSS is one of the most widely used self-report assessments for stress, and is considered reliable (α &gt; .7; Lee, 2012). Importantly for this study, the PSS has been used to predict inflammatory responses, and has been linked to an increase in IL-6 for many years (Cohen et al., 1999). The current study received permission to use the printed version of the PSS (</w:t>
      </w:r>
      <w:proofErr w:type="spellStart"/>
      <w:r>
        <w:rPr>
          <w:rFonts w:ascii="Times New Roman" w:hAnsi="Times New Roman" w:cs="Times New Roman"/>
          <w:iCs/>
          <w:sz w:val="24"/>
          <w:szCs w:val="24"/>
          <w:lang w:val="en"/>
        </w:rPr>
        <w:t>Mapi</w:t>
      </w:r>
      <w:proofErr w:type="spellEnd"/>
      <w:r>
        <w:rPr>
          <w:rFonts w:ascii="Times New Roman" w:hAnsi="Times New Roman" w:cs="Times New Roman"/>
          <w:iCs/>
          <w:sz w:val="24"/>
          <w:szCs w:val="24"/>
          <w:lang w:val="en"/>
        </w:rPr>
        <w:t xml:space="preserve"> Research Trust, Lyon, France, </w:t>
      </w:r>
      <w:r w:rsidRPr="00BB2BC0">
        <w:rPr>
          <w:rFonts w:ascii="Times New Roman" w:hAnsi="Times New Roman" w:cs="Times New Roman"/>
          <w:iCs/>
          <w:sz w:val="24"/>
          <w:szCs w:val="24"/>
          <w:lang w:val="en"/>
        </w:rPr>
        <w:t>https://eprovide.mapi-trust.org</w:t>
      </w:r>
      <w:r>
        <w:rPr>
          <w:rFonts w:ascii="Times New Roman" w:hAnsi="Times New Roman" w:cs="Times New Roman"/>
          <w:iCs/>
          <w:sz w:val="24"/>
          <w:szCs w:val="24"/>
          <w:lang w:val="en"/>
        </w:rPr>
        <w:t xml:space="preserve">). </w:t>
      </w:r>
    </w:p>
    <w:p w14:paraId="644FAB27"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Power and Precision</w:t>
      </w:r>
    </w:p>
    <w:p w14:paraId="5F65ED2E" w14:textId="77777777" w:rsidR="007439EA" w:rsidRPr="00483495"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As this is a model fitting study evaluated at the individual level, the power is determined by the number of trials. Smith and Little (2018) explained that in this form of analysis, the </w:t>
      </w:r>
      <w:r>
        <w:rPr>
          <w:rFonts w:ascii="Times New Roman" w:eastAsia="Times New Roman" w:hAnsi="Times New Roman" w:cs="Times New Roman"/>
          <w:kern w:val="0"/>
          <w:sz w:val="24"/>
          <w:szCs w:val="24"/>
          <w14:ligatures w14:val="none"/>
        </w:rPr>
        <w:lastRenderedPageBreak/>
        <w:t xml:space="preserve">individual is the replication unit, so including multiple participants is the equivalent of replication studies. </w:t>
      </w:r>
      <w:commentRangeStart w:id="112"/>
      <w:r>
        <w:rPr>
          <w:rFonts w:ascii="Times New Roman" w:eastAsia="Times New Roman" w:hAnsi="Times New Roman" w:cs="Times New Roman"/>
          <w:kern w:val="0"/>
          <w:sz w:val="24"/>
          <w:szCs w:val="24"/>
          <w14:ligatures w14:val="none"/>
        </w:rPr>
        <w:t xml:space="preserve">Thus, five </w:t>
      </w:r>
      <w:commentRangeEnd w:id="112"/>
      <w:r w:rsidR="009B15F3">
        <w:rPr>
          <w:rStyle w:val="CommentReference"/>
        </w:rPr>
        <w:commentReference w:id="112"/>
      </w:r>
      <w:r>
        <w:rPr>
          <w:rFonts w:ascii="Times New Roman" w:eastAsia="Times New Roman" w:hAnsi="Times New Roman" w:cs="Times New Roman"/>
          <w:kern w:val="0"/>
          <w:sz w:val="24"/>
          <w:szCs w:val="24"/>
          <w14:ligatures w14:val="none"/>
        </w:rPr>
        <w:t xml:space="preserve">participants per group will be a sufficient sample size. </w:t>
      </w:r>
    </w:p>
    <w:p w14:paraId="6448DAC5"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b/>
          <w:bCs/>
          <w:iCs/>
          <w:sz w:val="24"/>
          <w:szCs w:val="24"/>
          <w:lang w:val="en"/>
        </w:rPr>
        <w:t>General Procedures</w:t>
      </w:r>
    </w:p>
    <w:p w14:paraId="59FDA855" w14:textId="77777777" w:rsidR="007439EA" w:rsidRPr="00FD254A" w:rsidRDefault="007439EA" w:rsidP="007439EA">
      <w:pPr>
        <w:spacing w:after="0" w:line="480" w:lineRule="auto"/>
        <w:rPr>
          <w:rFonts w:ascii="Times New Roman" w:hAnsi="Times New Roman" w:cs="Times New Roman"/>
          <w:b/>
          <w:bCs/>
          <w:i/>
          <w:sz w:val="24"/>
          <w:szCs w:val="24"/>
          <w:lang w:val="en"/>
        </w:rPr>
      </w:pPr>
      <w:r w:rsidRPr="00FD254A">
        <w:rPr>
          <w:rFonts w:ascii="Times New Roman" w:hAnsi="Times New Roman" w:cs="Times New Roman"/>
          <w:b/>
          <w:bCs/>
          <w:i/>
          <w:sz w:val="24"/>
          <w:szCs w:val="24"/>
          <w:lang w:val="en"/>
        </w:rPr>
        <w:t xml:space="preserve">Participant </w:t>
      </w:r>
      <w:r>
        <w:rPr>
          <w:rFonts w:ascii="Times New Roman" w:hAnsi="Times New Roman" w:cs="Times New Roman"/>
          <w:b/>
          <w:bCs/>
          <w:i/>
          <w:sz w:val="24"/>
          <w:szCs w:val="24"/>
          <w:lang w:val="en"/>
        </w:rPr>
        <w:t>Enrollment</w:t>
      </w:r>
    </w:p>
    <w:p w14:paraId="732FACE0" w14:textId="002536E5" w:rsidR="007439EA" w:rsidRDefault="007439EA" w:rsidP="007439EA">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 xml:space="preserve">Individuals will be able to enroll in the experiment until </w:t>
      </w:r>
      <w:commentRangeStart w:id="113"/>
      <w:r>
        <w:rPr>
          <w:rFonts w:ascii="Times New Roman" w:hAnsi="Times New Roman" w:cs="Times New Roman"/>
          <w:iCs/>
          <w:sz w:val="24"/>
          <w:szCs w:val="24"/>
          <w:lang w:val="en"/>
        </w:rPr>
        <w:t xml:space="preserve">five </w:t>
      </w:r>
      <w:commentRangeEnd w:id="113"/>
      <w:r w:rsidR="009B15F3">
        <w:rPr>
          <w:rStyle w:val="CommentReference"/>
        </w:rPr>
        <w:commentReference w:id="113"/>
      </w:r>
      <w:r>
        <w:rPr>
          <w:rFonts w:ascii="Times New Roman" w:hAnsi="Times New Roman" w:cs="Times New Roman"/>
          <w:iCs/>
          <w:sz w:val="24"/>
          <w:szCs w:val="24"/>
          <w:lang w:val="en"/>
        </w:rPr>
        <w:t xml:space="preserve">weeks before the end of the </w:t>
      </w:r>
      <w:ins w:id="114" w:author="Joe Houpt" w:date="2024-10-28T12:00:00Z">
        <w:r w:rsidR="009B15F3">
          <w:rPr>
            <w:rFonts w:ascii="Times New Roman" w:hAnsi="Times New Roman" w:cs="Times New Roman"/>
            <w:iCs/>
            <w:sz w:val="24"/>
            <w:szCs w:val="24"/>
            <w:lang w:val="en"/>
          </w:rPr>
          <w:t>F</w:t>
        </w:r>
      </w:ins>
      <w:del w:id="115" w:author="Joe Houpt" w:date="2024-10-28T12:00:00Z">
        <w:r w:rsidDel="009B15F3">
          <w:rPr>
            <w:rFonts w:ascii="Times New Roman" w:hAnsi="Times New Roman" w:cs="Times New Roman"/>
            <w:iCs/>
            <w:sz w:val="24"/>
            <w:szCs w:val="24"/>
            <w:lang w:val="en"/>
          </w:rPr>
          <w:delText>f</w:delText>
        </w:r>
      </w:del>
      <w:r>
        <w:rPr>
          <w:rFonts w:ascii="Times New Roman" w:hAnsi="Times New Roman" w:cs="Times New Roman"/>
          <w:iCs/>
          <w:sz w:val="24"/>
          <w:szCs w:val="24"/>
          <w:lang w:val="en"/>
        </w:rPr>
        <w:t xml:space="preserve">all 2024 semester. When participants sign up for the experiment, they will be randomly assigned to complete one of the three cognitive tasks (with five participants per cognitive task). Participant enrollment will end when all 15 openings are filled, or when data collection begins. </w:t>
      </w:r>
    </w:p>
    <w:p w14:paraId="07081214"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Data Collection</w:t>
      </w:r>
    </w:p>
    <w:p w14:paraId="5BAA30C0" w14:textId="77777777" w:rsidR="007439EA" w:rsidRDefault="007439EA" w:rsidP="007439EA">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This study will be completed in-person, with data collection occurring once a week, for the last four weeks of the semester. During the first week, participants will be provided with an opportunity to give an informed consent, and the researcher will explain the cognitive task. If the participant consents to the study, they will be assigned a unique, random word, which will be used as their participant identification. The participant will then begin the experiment by completing a paper version of the PSS. Next, the participant will be shown to the computer where they will complete the cognitive task. The cognitive assessment will take roughly 30 minutes to complete. The task will end with a prompt to report their demographics, record any psychological diagnosis, and list the random word used as their identification. Once the participant has completed the data collection for the day, they will be given a $15 gift card, and will be reminded to return the following week. For the next three weeks, the participants will complete the same cognitive task (and the PSS), with a $15 gift card given each time. If the participant returns for all four weeks, they will receive an additional $20 gift card.</w:t>
      </w:r>
    </w:p>
    <w:p w14:paraId="2B1D2B64" w14:textId="77777777" w:rsidR="007439EA" w:rsidRPr="00FD254A" w:rsidRDefault="007439EA" w:rsidP="007439EA">
      <w:pPr>
        <w:spacing w:after="0" w:line="480" w:lineRule="auto"/>
        <w:rPr>
          <w:rFonts w:ascii="Times New Roman" w:hAnsi="Times New Roman" w:cs="Times New Roman"/>
          <w:b/>
          <w:bCs/>
          <w:iCs/>
          <w:sz w:val="24"/>
          <w:szCs w:val="24"/>
          <w:lang w:val="en"/>
        </w:rPr>
      </w:pPr>
      <w:r w:rsidRPr="00FD254A">
        <w:rPr>
          <w:rFonts w:ascii="Times New Roman" w:hAnsi="Times New Roman" w:cs="Times New Roman"/>
          <w:b/>
          <w:bCs/>
          <w:i/>
          <w:sz w:val="24"/>
          <w:szCs w:val="24"/>
          <w:lang w:val="en"/>
        </w:rPr>
        <w:t>Data Cleaning</w:t>
      </w:r>
    </w:p>
    <w:p w14:paraId="1916558D" w14:textId="77777777" w:rsidR="007439EA" w:rsidRDefault="007439EA" w:rsidP="007439EA">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lastRenderedPageBreak/>
        <w:t xml:space="preserve">The data cleaning procedure will be the same for all three cognitive tasks. First, a participant’s data will be removed if they exited the experiment before completing the task. If participants partially completed the task before exiting, Bayesian imputation will be used to simulate missing data, as long as the participant completed all trial types. Next, all practice trials will be removed. Then, trials will be removed if the response was faster than 250 </w:t>
      </w:r>
      <w:proofErr w:type="spellStart"/>
      <w:r>
        <w:rPr>
          <w:rFonts w:ascii="Times New Roman" w:hAnsi="Times New Roman" w:cs="Times New Roman"/>
          <w:iCs/>
          <w:sz w:val="24"/>
          <w:szCs w:val="24"/>
          <w:lang w:val="en"/>
        </w:rPr>
        <w:t>ms</w:t>
      </w:r>
      <w:proofErr w:type="spellEnd"/>
      <w:r>
        <w:rPr>
          <w:rFonts w:ascii="Times New Roman" w:hAnsi="Times New Roman" w:cs="Times New Roman"/>
          <w:iCs/>
          <w:sz w:val="24"/>
          <w:szCs w:val="24"/>
          <w:lang w:val="en"/>
        </w:rPr>
        <w:t xml:space="preserve">, or if there was no response. If this cleaning procedure results in more than 25% of the trials missing, the participant will be excluded. If there is less than 25% of the trials missing, Bayesian imputation will be used to simulate the missing data. </w:t>
      </w:r>
    </w:p>
    <w:p w14:paraId="08DCBADF"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Model Fitting</w:t>
      </w:r>
    </w:p>
    <w:p w14:paraId="16F9BCC7"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Attention</w:t>
      </w:r>
      <w:r>
        <w:rPr>
          <w:rFonts w:ascii="Times New Roman" w:hAnsi="Times New Roman" w:cs="Times New Roman"/>
          <w:iCs/>
          <w:sz w:val="24"/>
          <w:szCs w:val="24"/>
          <w:lang w:val="en"/>
        </w:rPr>
        <w:t xml:space="preserve">. The ANT will be fit with a modified version of the drift diffusion model, the shrinking spotlight model (White &amp; Curl, 2018). This model was created specifically for flanker tasks, and is comprised of six parameters: </w:t>
      </w:r>
      <w:r w:rsidRPr="00E91FC9">
        <w:rPr>
          <w:rFonts w:ascii="Times New Roman" w:hAnsi="Times New Roman" w:cs="Times New Roman"/>
          <w:iCs/>
          <w:sz w:val="24"/>
          <w:szCs w:val="24"/>
          <w:lang w:val="en"/>
        </w:rPr>
        <w:t>boundary separation, perceptual strength, non-decision time, starting point, spotlight width, and shrinking rate</w:t>
      </w:r>
      <w:r>
        <w:rPr>
          <w:rFonts w:ascii="Times New Roman" w:hAnsi="Times New Roman" w:cs="Times New Roman"/>
          <w:iCs/>
          <w:sz w:val="24"/>
          <w:szCs w:val="24"/>
          <w:lang w:val="en"/>
        </w:rPr>
        <w:t xml:space="preserve">. Spotlight width and shrinking rate trade off with each other, so they are evaluated as a ratio, which is referred to as interference time (White &amp; Curl, 2018). This interference time provides an indicator of attentional control, and will be the parameter of concern for the attention construct in the current study. Thus, after the data has been cleaned, Stan-based Bayesian estimation will be used to fit the shrinking spotlight model to the ANT data. </w:t>
      </w:r>
    </w:p>
    <w:p w14:paraId="05CBE7E0"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Executive Control</w:t>
      </w:r>
      <w:r>
        <w:rPr>
          <w:rFonts w:ascii="Times New Roman" w:hAnsi="Times New Roman" w:cs="Times New Roman"/>
          <w:iCs/>
          <w:sz w:val="24"/>
          <w:szCs w:val="24"/>
          <w:lang w:val="en"/>
        </w:rPr>
        <w:t xml:space="preserve">. The OSARI </w:t>
      </w:r>
      <w:r w:rsidRPr="00F02D8A">
        <w:rPr>
          <w:rFonts w:ascii="Times New Roman" w:hAnsi="Times New Roman" w:cs="Times New Roman"/>
          <w:iCs/>
          <w:sz w:val="24"/>
          <w:szCs w:val="24"/>
          <w:lang w:val="en"/>
        </w:rPr>
        <w:t>task was built to be modeled with Bayesian Estimation of Ex-Gaussian Stop-Signal (BEESTS) model (He et al., 2022). Th</w:t>
      </w:r>
      <w:r>
        <w:rPr>
          <w:rFonts w:ascii="Times New Roman" w:hAnsi="Times New Roman" w:cs="Times New Roman"/>
          <w:iCs/>
          <w:sz w:val="24"/>
          <w:szCs w:val="24"/>
          <w:lang w:val="en"/>
        </w:rPr>
        <w:t>is</w:t>
      </w:r>
      <w:r w:rsidRPr="00F02D8A">
        <w:rPr>
          <w:rFonts w:ascii="Times New Roman" w:hAnsi="Times New Roman" w:cs="Times New Roman"/>
          <w:iCs/>
          <w:sz w:val="24"/>
          <w:szCs w:val="24"/>
          <w:lang w:val="en"/>
        </w:rPr>
        <w:t xml:space="preserve"> model estimates the three ex-Gaussian parameters (mean, standard deviation, and exponential tail) for both the GO and STOP distributions. </w:t>
      </w:r>
      <w:r>
        <w:rPr>
          <w:rFonts w:ascii="Times New Roman" w:hAnsi="Times New Roman" w:cs="Times New Roman"/>
          <w:iCs/>
          <w:sz w:val="24"/>
          <w:szCs w:val="24"/>
          <w:lang w:val="en"/>
        </w:rPr>
        <w:t xml:space="preserve">As the goal of the OSARI is to test a participant’s anticipated response inhibition, the parameters of most concern for the OSARI task are the mean and tail parameters </w:t>
      </w:r>
      <w:r>
        <w:rPr>
          <w:rFonts w:ascii="Times New Roman" w:hAnsi="Times New Roman" w:cs="Times New Roman"/>
          <w:iCs/>
          <w:sz w:val="24"/>
          <w:szCs w:val="24"/>
          <w:lang w:val="en"/>
        </w:rPr>
        <w:lastRenderedPageBreak/>
        <w:t>for STOP trials. In specialized BEESTS models (</w:t>
      </w:r>
      <w:r w:rsidRPr="00DB086C">
        <w:rPr>
          <w:rFonts w:ascii="Times New Roman" w:hAnsi="Times New Roman" w:cs="Times New Roman"/>
          <w:iCs/>
          <w:sz w:val="24"/>
          <w:szCs w:val="24"/>
          <w:lang w:val="en"/>
        </w:rPr>
        <w:t>Context-Independence Violation</w:t>
      </w:r>
      <w:r>
        <w:rPr>
          <w:rFonts w:ascii="Times New Roman" w:hAnsi="Times New Roman" w:cs="Times New Roman"/>
          <w:iCs/>
          <w:sz w:val="24"/>
          <w:szCs w:val="24"/>
          <w:lang w:val="en"/>
        </w:rPr>
        <w:t xml:space="preserve"> BEESTS models, or BEESTS-CV models), the mean and tail parameters can be combined to create a stop-signal reaction time (SSRT) parameter (Matzke et al., 2021). As these calculations are non-trivial, the authors provided an open-source software (the BEESTS software package), to fit OSARI data with the BEESTS-CV models, and provide parameter estimates</w:t>
      </w:r>
      <w:r w:rsidRPr="00F02D8A">
        <w:rPr>
          <w:rFonts w:ascii="Times New Roman" w:hAnsi="Times New Roman" w:cs="Times New Roman"/>
          <w:iCs/>
          <w:sz w:val="24"/>
          <w:szCs w:val="24"/>
          <w:lang w:val="en"/>
        </w:rPr>
        <w:t xml:space="preserve"> (Matzke et al., 2013). Thus, BEESTS </w:t>
      </w:r>
      <w:r>
        <w:rPr>
          <w:rFonts w:ascii="Times New Roman" w:hAnsi="Times New Roman" w:cs="Times New Roman"/>
          <w:iCs/>
          <w:sz w:val="24"/>
          <w:szCs w:val="24"/>
          <w:lang w:val="en"/>
        </w:rPr>
        <w:t xml:space="preserve">software will be utilized for model fitting of the OSARI data from this study. </w:t>
      </w:r>
    </w:p>
    <w:p w14:paraId="7A8B3E15" w14:textId="77777777" w:rsidR="007439EA" w:rsidRPr="00FD254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Working Memory</w:t>
      </w:r>
      <w:r>
        <w:rPr>
          <w:rFonts w:ascii="Times New Roman" w:hAnsi="Times New Roman" w:cs="Times New Roman"/>
          <w:iCs/>
          <w:sz w:val="24"/>
          <w:szCs w:val="24"/>
          <w:lang w:val="en"/>
        </w:rPr>
        <w:t xml:space="preserve">. The DNB task data </w:t>
      </w:r>
      <w:r w:rsidRPr="00DB086C">
        <w:rPr>
          <w:rFonts w:ascii="Times New Roman" w:hAnsi="Times New Roman" w:cs="Times New Roman"/>
          <w:iCs/>
          <w:sz w:val="24"/>
          <w:szCs w:val="24"/>
          <w:lang w:val="en"/>
        </w:rPr>
        <w:t xml:space="preserve">will be fit with linear ballistic accumulator (LBA) models, </w:t>
      </w:r>
      <w:r>
        <w:rPr>
          <w:rFonts w:ascii="Times New Roman" w:hAnsi="Times New Roman" w:cs="Times New Roman"/>
          <w:iCs/>
          <w:sz w:val="24"/>
          <w:szCs w:val="24"/>
          <w:lang w:val="en"/>
        </w:rPr>
        <w:t xml:space="preserve">using Stan-based Bayesian estimation. The main LBA model </w:t>
      </w:r>
      <w:r w:rsidRPr="00DB086C">
        <w:rPr>
          <w:rFonts w:ascii="Times New Roman" w:hAnsi="Times New Roman" w:cs="Times New Roman"/>
          <w:iCs/>
          <w:sz w:val="24"/>
          <w:szCs w:val="24"/>
          <w:lang w:val="en"/>
        </w:rPr>
        <w:t xml:space="preserve">parameters </w:t>
      </w:r>
      <w:r>
        <w:rPr>
          <w:rFonts w:ascii="Times New Roman" w:hAnsi="Times New Roman" w:cs="Times New Roman"/>
          <w:iCs/>
          <w:sz w:val="24"/>
          <w:szCs w:val="24"/>
          <w:lang w:val="en"/>
        </w:rPr>
        <w:t>are</w:t>
      </w:r>
      <w:r w:rsidRPr="00DB086C">
        <w:rPr>
          <w:rFonts w:ascii="Times New Roman" w:hAnsi="Times New Roman" w:cs="Times New Roman"/>
          <w:iCs/>
          <w:sz w:val="24"/>
          <w:szCs w:val="24"/>
          <w:lang w:val="en"/>
        </w:rPr>
        <w:t xml:space="preserve"> drift rate, response caution, and non-decision time (Donkin et al., 2011). </w:t>
      </w:r>
      <w:r>
        <w:rPr>
          <w:rFonts w:ascii="Times New Roman" w:hAnsi="Times New Roman" w:cs="Times New Roman"/>
          <w:iCs/>
          <w:sz w:val="24"/>
          <w:szCs w:val="24"/>
          <w:lang w:val="en"/>
        </w:rPr>
        <w:t>Rather than relying solely on the model parameters (as planned for the ANT and OSARI data), the LBA modeling will be used in conjunction with systems factorial technology (SFT).</w:t>
      </w:r>
      <w:r w:rsidRPr="00DB086C">
        <w:rPr>
          <w:rFonts w:ascii="Times New Roman" w:hAnsi="Times New Roman" w:cs="Times New Roman"/>
          <w:iCs/>
          <w:sz w:val="24"/>
          <w:szCs w:val="24"/>
          <w:lang w:val="en"/>
        </w:rPr>
        <w:t xml:space="preserve"> SFT</w:t>
      </w:r>
      <w:r>
        <w:rPr>
          <w:rFonts w:ascii="Times New Roman" w:hAnsi="Times New Roman" w:cs="Times New Roman"/>
          <w:iCs/>
          <w:sz w:val="24"/>
          <w:szCs w:val="24"/>
          <w:lang w:val="en"/>
        </w:rPr>
        <w:t xml:space="preserve"> is</w:t>
      </w:r>
      <w:r w:rsidRPr="00DB086C">
        <w:rPr>
          <w:rFonts w:ascii="Times New Roman" w:hAnsi="Times New Roman" w:cs="Times New Roman"/>
          <w:iCs/>
          <w:sz w:val="24"/>
          <w:szCs w:val="24"/>
          <w:lang w:val="en"/>
        </w:rPr>
        <w:t xml:space="preserve"> an alternative to parametric evidence accumulator models, can evaluate response times and accuracies in theoretically meaningful interpretations of the underlying processing architectures (Townsend &amp; Wenger, 2004; Cox &amp; Criss, 2017). </w:t>
      </w:r>
      <w:r>
        <w:rPr>
          <w:rFonts w:ascii="Times New Roman" w:hAnsi="Times New Roman" w:cs="Times New Roman"/>
          <w:iCs/>
          <w:sz w:val="24"/>
          <w:szCs w:val="24"/>
          <w:lang w:val="en"/>
        </w:rPr>
        <w:t>R</w:t>
      </w:r>
      <w:r w:rsidRPr="00DB086C">
        <w:rPr>
          <w:rFonts w:ascii="Times New Roman" w:hAnsi="Times New Roman" w:cs="Times New Roman"/>
          <w:iCs/>
          <w:sz w:val="24"/>
          <w:szCs w:val="24"/>
          <w:lang w:val="en"/>
        </w:rPr>
        <w:t xml:space="preserve">ecent research has illustrated that SFT can be </w:t>
      </w:r>
      <w:r>
        <w:rPr>
          <w:rFonts w:ascii="Times New Roman" w:hAnsi="Times New Roman" w:cs="Times New Roman"/>
          <w:iCs/>
          <w:sz w:val="24"/>
          <w:szCs w:val="24"/>
          <w:lang w:val="en"/>
        </w:rPr>
        <w:t>incorporated into the analysis of</w:t>
      </w:r>
      <w:r w:rsidRPr="00DB086C">
        <w:rPr>
          <w:rFonts w:ascii="Times New Roman" w:hAnsi="Times New Roman" w:cs="Times New Roman"/>
          <w:iCs/>
          <w:sz w:val="24"/>
          <w:szCs w:val="24"/>
          <w:lang w:val="en"/>
        </w:rPr>
        <w:t xml:space="preserve"> accumulator models (such as the LBA), </w:t>
      </w:r>
      <w:r>
        <w:rPr>
          <w:rFonts w:ascii="Times New Roman" w:hAnsi="Times New Roman" w:cs="Times New Roman"/>
          <w:iCs/>
          <w:sz w:val="24"/>
          <w:szCs w:val="24"/>
          <w:lang w:val="en"/>
        </w:rPr>
        <w:t>to</w:t>
      </w:r>
      <w:r w:rsidRPr="00DB086C">
        <w:rPr>
          <w:rFonts w:ascii="Times New Roman" w:hAnsi="Times New Roman" w:cs="Times New Roman"/>
          <w:iCs/>
          <w:sz w:val="24"/>
          <w:szCs w:val="24"/>
          <w:lang w:val="en"/>
        </w:rPr>
        <w:t xml:space="preserve"> provide an estimated workload capacity for DNB tasks (</w:t>
      </w:r>
      <w:proofErr w:type="spellStart"/>
      <w:r w:rsidRPr="00DB086C">
        <w:rPr>
          <w:rFonts w:ascii="Times New Roman" w:hAnsi="Times New Roman" w:cs="Times New Roman"/>
          <w:iCs/>
          <w:sz w:val="24"/>
          <w:szCs w:val="24"/>
          <w:lang w:val="en"/>
        </w:rPr>
        <w:t>Eidels</w:t>
      </w:r>
      <w:proofErr w:type="spellEnd"/>
      <w:r w:rsidRPr="00DB086C">
        <w:rPr>
          <w:rFonts w:ascii="Times New Roman" w:hAnsi="Times New Roman" w:cs="Times New Roman"/>
          <w:iCs/>
          <w:sz w:val="24"/>
          <w:szCs w:val="24"/>
          <w:lang w:val="en"/>
        </w:rPr>
        <w:t xml:space="preserve"> et al., 2010; Heathcote et al., 2015). As working memory capacity is a specific concern for CRCD, the current project will utilize this technique of combing LBA and SFT to analyze</w:t>
      </w:r>
      <w:r>
        <w:rPr>
          <w:rFonts w:ascii="Times New Roman" w:hAnsi="Times New Roman" w:cs="Times New Roman"/>
          <w:iCs/>
          <w:sz w:val="24"/>
          <w:szCs w:val="24"/>
          <w:lang w:val="en"/>
        </w:rPr>
        <w:t xml:space="preserve"> the DNB</w:t>
      </w:r>
      <w:r w:rsidRPr="00DB086C">
        <w:rPr>
          <w:rFonts w:ascii="Times New Roman" w:hAnsi="Times New Roman" w:cs="Times New Roman"/>
          <w:iCs/>
          <w:sz w:val="24"/>
          <w:szCs w:val="24"/>
          <w:lang w:val="en"/>
        </w:rPr>
        <w:t xml:space="preserve"> response time distributions. Thus,</w:t>
      </w:r>
      <w:r>
        <w:rPr>
          <w:rFonts w:ascii="Times New Roman" w:hAnsi="Times New Roman" w:cs="Times New Roman"/>
          <w:iCs/>
          <w:sz w:val="24"/>
          <w:szCs w:val="24"/>
          <w:lang w:val="en"/>
        </w:rPr>
        <w:t xml:space="preserve"> when evaluating changes in cognition across time (as planned for Experiment 2 and Experiment 3), the workload capacity coefficient will be the parameter of interest</w:t>
      </w:r>
      <w:r w:rsidRPr="00DB086C">
        <w:rPr>
          <w:rFonts w:ascii="Times New Roman" w:hAnsi="Times New Roman" w:cs="Times New Roman"/>
          <w:iCs/>
          <w:sz w:val="24"/>
          <w:szCs w:val="24"/>
          <w:lang w:val="en"/>
        </w:rPr>
        <w:t>.</w:t>
      </w:r>
    </w:p>
    <w:p w14:paraId="4AD9B74B" w14:textId="77777777" w:rsidR="007439EA" w:rsidRDefault="007439EA" w:rsidP="007439EA">
      <w:pPr>
        <w:spacing w:after="0" w:line="480" w:lineRule="auto"/>
        <w:rPr>
          <w:rFonts w:ascii="Times New Roman" w:eastAsia="Times New Roman" w:hAnsi="Times New Roman" w:cs="Times New Roman"/>
          <w:b/>
          <w:bCs/>
          <w:iCs/>
          <w:kern w:val="0"/>
          <w:sz w:val="24"/>
          <w:szCs w:val="24"/>
          <w14:ligatures w14:val="none"/>
        </w:rPr>
      </w:pPr>
      <w:r>
        <w:rPr>
          <w:rFonts w:ascii="Times New Roman" w:eastAsia="Times New Roman" w:hAnsi="Times New Roman" w:cs="Times New Roman"/>
          <w:b/>
          <w:bCs/>
          <w:iCs/>
          <w:kern w:val="0"/>
          <w:sz w:val="24"/>
          <w:szCs w:val="24"/>
          <w14:ligatures w14:val="none"/>
        </w:rPr>
        <w:t>Specific Procedures</w:t>
      </w:r>
    </w:p>
    <w:p w14:paraId="1D59A844" w14:textId="77777777" w:rsidR="007439EA" w:rsidRDefault="007439EA" w:rsidP="007439EA">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1</w:t>
      </w:r>
    </w:p>
    <w:p w14:paraId="13990163" w14:textId="77777777" w:rsidR="007439EA" w:rsidRPr="00FD254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lastRenderedPageBreak/>
        <w:t xml:space="preserve">The first experiment will evaluate the efficacy of response time modeling in representing the participant’s data, measured at the individual level, for each of the three tasks (addressing Research Aim 1). To accomplish this, the participant’s data will be compared to predictions from the corresponding model. The participants’ data will be fit with the appropriate response time model. Then, posterior predictive distributions will be generated from the model. Finally, the distribution of posterior distributions will be compared to the participant’s observed response time distribution at five quantiles </w:t>
      </w:r>
      <w:r w:rsidRPr="00CA5937">
        <w:rPr>
          <w:rFonts w:ascii="Times New Roman" w:hAnsi="Times New Roman" w:cs="Times New Roman"/>
          <w:sz w:val="24"/>
          <w:szCs w:val="24"/>
        </w:rPr>
        <w:t>(0.1, 0.3, 0.5, 0.7, 0.9)</w:t>
      </w:r>
      <w:r>
        <w:rPr>
          <w:rFonts w:ascii="Times New Roman" w:hAnsi="Times New Roman" w:cs="Times New Roman"/>
          <w:sz w:val="24"/>
          <w:szCs w:val="24"/>
        </w:rPr>
        <w:t>. The model will be deemed acceptable if the observed distribution falls within a 66% high density interval (HDI) of the posterior predictive distribution. This process will be identical for each of the three cognitive assessments.</w:t>
      </w:r>
    </w:p>
    <w:p w14:paraId="6FD6EDC8" w14:textId="77777777" w:rsidR="007439EA" w:rsidRDefault="007439EA" w:rsidP="007439EA">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2</w:t>
      </w:r>
    </w:p>
    <w:p w14:paraId="236D020D" w14:textId="77777777" w:rsidR="007439E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second experiment will evaluate changes in the cognition parameters across the four weeks (addressing Research Aim 2). This change will be assessed with Bayesian hierarchical mixed-effect models. The change in the parameter will be considered substantial if </w:t>
      </w:r>
      <w:r>
        <w:rPr>
          <w:rFonts w:ascii="Times New Roman" w:hAnsi="Times New Roman" w:cs="Times New Roman"/>
          <w:sz w:val="24"/>
          <w:szCs w:val="24"/>
        </w:rPr>
        <w:t>the regression coefficients for the response time parameter of interest has greater than 66% of the probability in the appropriate direction. For the interference time and stop-signal reaction time parameter, the change should be an increase, while workload capacity is expected to decrease.</w:t>
      </w:r>
    </w:p>
    <w:p w14:paraId="27F471E2" w14:textId="77777777" w:rsidR="007439E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Cs/>
          <w:kern w:val="0"/>
          <w:sz w:val="24"/>
          <w:szCs w:val="24"/>
          <w14:ligatures w14:val="none"/>
        </w:rPr>
        <w:t>Attention</w:t>
      </w:r>
      <w:r w:rsidRPr="00AC3CC8">
        <w:rPr>
          <w:rFonts w:ascii="Times New Roman" w:eastAsia="Times New Roman" w:hAnsi="Times New Roman" w:cs="Times New Roman"/>
          <w:b/>
          <w:bCs/>
          <w:iCs/>
          <w:kern w:val="0"/>
          <w:sz w:val="24"/>
          <w:szCs w:val="24"/>
          <w14:ligatures w14:val="none"/>
        </w:rPr>
        <w:t>.</w:t>
      </w:r>
      <w:r>
        <w:rPr>
          <w:rFonts w:ascii="Times New Roman" w:eastAsia="Times New Roman" w:hAnsi="Times New Roman" w:cs="Times New Roman"/>
          <w:iCs/>
          <w:kern w:val="0"/>
          <w:sz w:val="24"/>
          <w:szCs w:val="24"/>
          <w14:ligatures w14:val="none"/>
        </w:rPr>
        <w:t xml:space="preserve"> The attention model will evaluate the factors that impact changes in the interference time parameter. The model will include the time point and participant identification as random factors. A coefficient for condition will also be included. </w:t>
      </w:r>
    </w:p>
    <w:p w14:paraId="67C1B7AD" w14:textId="77777777" w:rsidR="007439E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Cs/>
          <w:kern w:val="0"/>
          <w:sz w:val="24"/>
          <w:szCs w:val="24"/>
          <w14:ligatures w14:val="none"/>
        </w:rPr>
        <w:t>Executive Control.</w:t>
      </w:r>
      <w:r>
        <w:rPr>
          <w:rFonts w:ascii="Times New Roman" w:eastAsia="Times New Roman" w:hAnsi="Times New Roman" w:cs="Times New Roman"/>
          <w:iCs/>
          <w:kern w:val="0"/>
          <w:sz w:val="24"/>
          <w:szCs w:val="24"/>
          <w14:ligatures w14:val="none"/>
        </w:rPr>
        <w:t xml:space="preserve"> The executive control model will evaluate the factors that impact changes in the stop-signal reaction time parameter. The model will include the time point and participant identification as random factors. </w:t>
      </w:r>
    </w:p>
    <w:p w14:paraId="0DB05A1E" w14:textId="77777777" w:rsidR="007439EA" w:rsidRPr="00AC3CC8"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sidRPr="00AC3CC8">
        <w:rPr>
          <w:rFonts w:ascii="Times New Roman" w:eastAsia="Times New Roman" w:hAnsi="Times New Roman" w:cs="Times New Roman"/>
          <w:b/>
          <w:bCs/>
          <w:iCs/>
          <w:kern w:val="0"/>
          <w:sz w:val="24"/>
          <w:szCs w:val="24"/>
          <w14:ligatures w14:val="none"/>
        </w:rPr>
        <w:lastRenderedPageBreak/>
        <w:t>Working Memory.</w:t>
      </w:r>
      <w:r>
        <w:rPr>
          <w:rFonts w:ascii="Times New Roman" w:eastAsia="Times New Roman" w:hAnsi="Times New Roman" w:cs="Times New Roman"/>
          <w:iCs/>
          <w:kern w:val="0"/>
          <w:sz w:val="24"/>
          <w:szCs w:val="24"/>
          <w14:ligatures w14:val="none"/>
        </w:rPr>
        <w:t xml:space="preserve"> The attention model will evaluate the factors that impact changes in the workload capacity parameter. The model will include the time point and participant identification as random factors. </w:t>
      </w:r>
    </w:p>
    <w:p w14:paraId="417DE473" w14:textId="77777777" w:rsidR="007439EA" w:rsidRDefault="007439EA" w:rsidP="007439EA">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3</w:t>
      </w:r>
    </w:p>
    <w:p w14:paraId="15B1E86C" w14:textId="77777777" w:rsidR="007439EA" w:rsidRPr="00FD254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third experiment will build on the models created in Experiment 2, with the addition of the PSS scores to account for the impact of stress. A Bayes factor will be calculated comparing the model including stress to the model that does not include stress, for each of the three parameters. The impact of stress will be considered substantial if the Bayes factor indicates that the data is three times more likely under the model that includes stress. </w:t>
      </w:r>
    </w:p>
    <w:p w14:paraId="652E2623"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Risks and Mitigation</w:t>
      </w:r>
    </w:p>
    <w:p w14:paraId="367A01AE" w14:textId="77777777" w:rsidR="007439EA" w:rsidRPr="00541B95" w:rsidRDefault="007439EA" w:rsidP="007439EA">
      <w:pPr>
        <w:spacing w:after="0" w:line="480"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b/>
        <w:t>The largest risk of this study is participant drop-out. In an attempt to prevent this possibility, each participant will be offered $80 for completing the study. Participant data will still be included, as long as they complete the tasks at least two times. Due to the longitudinal component, participant data will be excluded from experiments 2 and 3 if they only attend the experiment for the first week.</w:t>
      </w:r>
    </w:p>
    <w:p w14:paraId="019F3872" w14:textId="77777777" w:rsidR="007439EA" w:rsidRPr="002C7FB7" w:rsidRDefault="007439EA" w:rsidP="007439EA">
      <w:pPr>
        <w:spacing w:after="0" w:line="480" w:lineRule="auto"/>
        <w:contextualSpacing/>
        <w:rPr>
          <w:rFonts w:ascii="Times New Roman" w:hAnsi="Times New Roman" w:cs="Times New Roman"/>
          <w:sz w:val="24"/>
          <w:szCs w:val="24"/>
        </w:rPr>
      </w:pPr>
    </w:p>
    <w:p w14:paraId="4BF9F1F9" w14:textId="77777777" w:rsidR="007439EA" w:rsidRDefault="007439EA" w:rsidP="007439EA">
      <w:pPr>
        <w:spacing w:after="0" w:line="480" w:lineRule="auto"/>
        <w:rPr>
          <w:rFonts w:ascii="Times New Roman" w:eastAsia="Times New Roman" w:hAnsi="Times New Roman" w:cs="Times New Roman"/>
          <w:iCs/>
          <w:kern w:val="0"/>
          <w:sz w:val="24"/>
          <w:szCs w:val="24"/>
          <w:lang w:val="en"/>
        </w:rPr>
      </w:pPr>
    </w:p>
    <w:bookmarkEnd w:id="95"/>
    <w:p w14:paraId="431CF7F5" w14:textId="77777777" w:rsidR="007439EA" w:rsidRDefault="007439EA" w:rsidP="007439EA"/>
    <w:p w14:paraId="74839CD2" w14:textId="7BA115C6" w:rsidR="007439EA" w:rsidRDefault="007439EA">
      <w:pPr>
        <w:rPr>
          <w:rFonts w:ascii="Times New Roman" w:hAnsi="Times New Roman" w:cs="Times New Roman"/>
          <w:sz w:val="24"/>
          <w:szCs w:val="24"/>
        </w:rPr>
      </w:pPr>
      <w:r>
        <w:rPr>
          <w:rFonts w:ascii="Times New Roman" w:hAnsi="Times New Roman" w:cs="Times New Roman"/>
          <w:sz w:val="24"/>
          <w:szCs w:val="24"/>
        </w:rPr>
        <w:br w:type="page"/>
      </w:r>
    </w:p>
    <w:p w14:paraId="23654187" w14:textId="660286F7" w:rsidR="007439EA" w:rsidRPr="00134B1D" w:rsidRDefault="007439EA" w:rsidP="007439E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E8FA95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Ahles, T. A., &amp; </w:t>
      </w:r>
      <w:proofErr w:type="spellStart"/>
      <w:r w:rsidRPr="006216E3">
        <w:rPr>
          <w:rFonts w:ascii="Times New Roman" w:hAnsi="Times New Roman" w:cs="Times New Roman"/>
          <w:sz w:val="24"/>
          <w:szCs w:val="24"/>
        </w:rPr>
        <w:t>Saykin</w:t>
      </w:r>
      <w:proofErr w:type="spellEnd"/>
      <w:r w:rsidRPr="006216E3">
        <w:rPr>
          <w:rFonts w:ascii="Times New Roman" w:hAnsi="Times New Roman" w:cs="Times New Roman"/>
          <w:sz w:val="24"/>
          <w:szCs w:val="24"/>
        </w:rPr>
        <w:t>, A. J. (2007). Candidate mechanisms for chemotherapy-induced cognitive changes. </w:t>
      </w:r>
      <w:r w:rsidRPr="006216E3">
        <w:rPr>
          <w:rFonts w:ascii="Times New Roman" w:hAnsi="Times New Roman" w:cs="Times New Roman"/>
          <w:i/>
          <w:iCs/>
          <w:sz w:val="24"/>
          <w:szCs w:val="24"/>
        </w:rPr>
        <w:t>Nature Reviews Cancer, 7</w:t>
      </w:r>
      <w:r w:rsidRPr="006216E3">
        <w:rPr>
          <w:rFonts w:ascii="Times New Roman" w:hAnsi="Times New Roman" w:cs="Times New Roman"/>
          <w:sz w:val="24"/>
          <w:szCs w:val="24"/>
        </w:rPr>
        <w:t xml:space="preserve">(3), 192-201. </w:t>
      </w:r>
      <w:hyperlink r:id="rId13" w:history="1">
        <w:r w:rsidRPr="00260A44">
          <w:rPr>
            <w:rStyle w:val="Hyperlink"/>
            <w:rFonts w:ascii="Times New Roman" w:hAnsi="Times New Roman" w:cs="Times New Roman"/>
            <w:sz w:val="24"/>
            <w:szCs w:val="24"/>
          </w:rPr>
          <w:t>https://doi.org/10.1038/nrc2073</w:t>
        </w:r>
      </w:hyperlink>
      <w:r>
        <w:rPr>
          <w:rFonts w:ascii="Times New Roman" w:hAnsi="Times New Roman" w:cs="Times New Roman"/>
          <w:sz w:val="24"/>
          <w:szCs w:val="24"/>
        </w:rPr>
        <w:t xml:space="preserve"> </w:t>
      </w:r>
    </w:p>
    <w:p w14:paraId="68604B8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Ahles, T. A., </w:t>
      </w:r>
      <w:proofErr w:type="spellStart"/>
      <w:r w:rsidRPr="006216E3">
        <w:rPr>
          <w:rFonts w:ascii="Times New Roman" w:hAnsi="Times New Roman" w:cs="Times New Roman"/>
          <w:sz w:val="24"/>
          <w:szCs w:val="24"/>
        </w:rPr>
        <w:t>Saykin</w:t>
      </w:r>
      <w:proofErr w:type="spellEnd"/>
      <w:r w:rsidRPr="006216E3">
        <w:rPr>
          <w:rFonts w:ascii="Times New Roman" w:hAnsi="Times New Roman" w:cs="Times New Roman"/>
          <w:sz w:val="24"/>
          <w:szCs w:val="24"/>
        </w:rPr>
        <w:t xml:space="preserve">, A. J., McDonald, B. C., Li, Y., Furstenberg, C. T., Hanscom, B. S., Mulrooney, T. J., Schwartz, G. N., &amp; Kaufman, P. A. (2010). Longitudinal assessment of cognitive changes associated with adjuvant treatment for breast cancer: Impact of age and cognitive reserve. </w:t>
      </w:r>
      <w:r w:rsidRPr="006216E3">
        <w:rPr>
          <w:rFonts w:ascii="Times New Roman" w:hAnsi="Times New Roman" w:cs="Times New Roman"/>
          <w:i/>
          <w:iCs/>
          <w:sz w:val="24"/>
          <w:szCs w:val="24"/>
        </w:rPr>
        <w:t>Journal of Clinical Oncology: Official Journal of the American Society of Clinical Oncology, 28</w:t>
      </w:r>
      <w:r w:rsidRPr="006216E3">
        <w:rPr>
          <w:rFonts w:ascii="Times New Roman" w:hAnsi="Times New Roman" w:cs="Times New Roman"/>
          <w:sz w:val="24"/>
          <w:szCs w:val="24"/>
        </w:rPr>
        <w:t xml:space="preserve">(29), 4434–4440. </w:t>
      </w:r>
      <w:hyperlink r:id="rId14" w:history="1">
        <w:r w:rsidRPr="00260A44">
          <w:rPr>
            <w:rStyle w:val="Hyperlink"/>
            <w:rFonts w:ascii="Times New Roman" w:hAnsi="Times New Roman" w:cs="Times New Roman"/>
            <w:sz w:val="24"/>
            <w:szCs w:val="24"/>
          </w:rPr>
          <w:t>https://doi.org/10.1200/JCO.2009.27.0827</w:t>
        </w:r>
      </w:hyperlink>
      <w:r>
        <w:rPr>
          <w:rFonts w:ascii="Times New Roman" w:hAnsi="Times New Roman" w:cs="Times New Roman"/>
          <w:sz w:val="24"/>
          <w:szCs w:val="24"/>
        </w:rPr>
        <w:t xml:space="preserve"> </w:t>
      </w:r>
    </w:p>
    <w:p w14:paraId="513DE9C8"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Aspelund</w:t>
      </w:r>
      <w:proofErr w:type="spellEnd"/>
      <w:r w:rsidRPr="006216E3">
        <w:rPr>
          <w:rFonts w:ascii="Times New Roman" w:hAnsi="Times New Roman" w:cs="Times New Roman"/>
          <w:sz w:val="24"/>
          <w:szCs w:val="24"/>
        </w:rPr>
        <w:t xml:space="preserve">, S. G., </w:t>
      </w:r>
      <w:proofErr w:type="spellStart"/>
      <w:r w:rsidRPr="006216E3">
        <w:rPr>
          <w:rFonts w:ascii="Times New Roman" w:hAnsi="Times New Roman" w:cs="Times New Roman"/>
          <w:sz w:val="24"/>
          <w:szCs w:val="24"/>
        </w:rPr>
        <w:t>Halldorsdottir</w:t>
      </w:r>
      <w:proofErr w:type="spellEnd"/>
      <w:r w:rsidRPr="006216E3">
        <w:rPr>
          <w:rFonts w:ascii="Times New Roman" w:hAnsi="Times New Roman" w:cs="Times New Roman"/>
          <w:sz w:val="24"/>
          <w:szCs w:val="24"/>
        </w:rPr>
        <w:t xml:space="preserve">, T., </w:t>
      </w:r>
      <w:proofErr w:type="spellStart"/>
      <w:r w:rsidRPr="006216E3">
        <w:rPr>
          <w:rFonts w:ascii="Times New Roman" w:hAnsi="Times New Roman" w:cs="Times New Roman"/>
          <w:sz w:val="24"/>
          <w:szCs w:val="24"/>
        </w:rPr>
        <w:t>Agustsson</w:t>
      </w:r>
      <w:proofErr w:type="spellEnd"/>
      <w:r w:rsidRPr="006216E3">
        <w:rPr>
          <w:rFonts w:ascii="Times New Roman" w:hAnsi="Times New Roman" w:cs="Times New Roman"/>
          <w:sz w:val="24"/>
          <w:szCs w:val="24"/>
        </w:rPr>
        <w:t xml:space="preserve">, G., </w:t>
      </w:r>
      <w:proofErr w:type="spellStart"/>
      <w:r w:rsidRPr="006216E3">
        <w:rPr>
          <w:rFonts w:ascii="Times New Roman" w:hAnsi="Times New Roman" w:cs="Times New Roman"/>
          <w:sz w:val="24"/>
          <w:szCs w:val="24"/>
        </w:rPr>
        <w:t>Sigurdardottir</w:t>
      </w:r>
      <w:proofErr w:type="spellEnd"/>
      <w:r w:rsidRPr="006216E3">
        <w:rPr>
          <w:rFonts w:ascii="Times New Roman" w:hAnsi="Times New Roman" w:cs="Times New Roman"/>
          <w:sz w:val="24"/>
          <w:szCs w:val="24"/>
        </w:rPr>
        <w:t xml:space="preserve"> Tobin, H. R., Wu, L. M., </w:t>
      </w:r>
      <w:proofErr w:type="spellStart"/>
      <w:r w:rsidRPr="006216E3">
        <w:rPr>
          <w:rFonts w:ascii="Times New Roman" w:hAnsi="Times New Roman" w:cs="Times New Roman"/>
          <w:sz w:val="24"/>
          <w:szCs w:val="24"/>
        </w:rPr>
        <w:t>Amidi</w:t>
      </w:r>
      <w:proofErr w:type="spellEnd"/>
      <w:r w:rsidRPr="006216E3">
        <w:rPr>
          <w:rFonts w:ascii="Times New Roman" w:hAnsi="Times New Roman" w:cs="Times New Roman"/>
          <w:sz w:val="24"/>
          <w:szCs w:val="24"/>
        </w:rPr>
        <w:t xml:space="preserve">, A., </w:t>
      </w:r>
      <w:proofErr w:type="spellStart"/>
      <w:r>
        <w:rPr>
          <w:rFonts w:ascii="Times New Roman" w:hAnsi="Times New Roman" w:cs="Times New Roman"/>
          <w:sz w:val="24"/>
          <w:szCs w:val="24"/>
        </w:rPr>
        <w:t>Johannsdottir</w:t>
      </w:r>
      <w:proofErr w:type="spellEnd"/>
      <w:r>
        <w:rPr>
          <w:rFonts w:ascii="Times New Roman" w:hAnsi="Times New Roman" w:cs="Times New Roman"/>
          <w:sz w:val="24"/>
          <w:szCs w:val="24"/>
        </w:rPr>
        <w:t xml:space="preserve">, K. R., Lutgendorf, S. K., Telles, R., </w:t>
      </w:r>
      <w:proofErr w:type="spellStart"/>
      <w:r>
        <w:rPr>
          <w:rFonts w:ascii="Times New Roman" w:hAnsi="Times New Roman" w:cs="Times New Roman"/>
          <w:sz w:val="24"/>
          <w:szCs w:val="24"/>
        </w:rPr>
        <w:t>Franksdottir</w:t>
      </w:r>
      <w:proofErr w:type="spellEnd"/>
      <w:r>
        <w:rPr>
          <w:rFonts w:ascii="Times New Roman" w:hAnsi="Times New Roman" w:cs="Times New Roman"/>
          <w:sz w:val="24"/>
          <w:szCs w:val="24"/>
        </w:rPr>
        <w:t xml:space="preserve"> Daly, H., </w:t>
      </w:r>
      <w:proofErr w:type="spellStart"/>
      <w:r>
        <w:rPr>
          <w:rFonts w:ascii="Times New Roman" w:hAnsi="Times New Roman" w:cs="Times New Roman"/>
          <w:sz w:val="24"/>
          <w:szCs w:val="24"/>
        </w:rPr>
        <w:t>Sigurdardottir</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Vladimarsdottir</w:t>
      </w:r>
      <w:proofErr w:type="spellEnd"/>
      <w:r>
        <w:rPr>
          <w:rFonts w:ascii="Times New Roman" w:hAnsi="Times New Roman" w:cs="Times New Roman"/>
          <w:sz w:val="24"/>
          <w:szCs w:val="24"/>
        </w:rPr>
        <w:t>, H. B.,</w:t>
      </w:r>
      <w:r w:rsidRPr="006216E3">
        <w:rPr>
          <w:rFonts w:ascii="Times New Roman" w:hAnsi="Times New Roman" w:cs="Times New Roman"/>
          <w:sz w:val="24"/>
          <w:szCs w:val="24"/>
        </w:rPr>
        <w:t xml:space="preserve"> &amp; </w:t>
      </w:r>
      <w:proofErr w:type="spellStart"/>
      <w:r w:rsidRPr="006216E3">
        <w:rPr>
          <w:rFonts w:ascii="Times New Roman" w:hAnsi="Times New Roman" w:cs="Times New Roman"/>
          <w:sz w:val="24"/>
          <w:szCs w:val="24"/>
        </w:rPr>
        <w:t>Baldursdottir</w:t>
      </w:r>
      <w:proofErr w:type="spellEnd"/>
      <w:r w:rsidRPr="006216E3">
        <w:rPr>
          <w:rFonts w:ascii="Times New Roman" w:hAnsi="Times New Roman" w:cs="Times New Roman"/>
          <w:sz w:val="24"/>
          <w:szCs w:val="24"/>
        </w:rPr>
        <w:t xml:space="preserve">, B. (2024). Biological and psychological predictors of cognitive function in breast cancer patients before surgery. </w:t>
      </w:r>
      <w:r w:rsidRPr="006216E3">
        <w:rPr>
          <w:rFonts w:ascii="Times New Roman" w:hAnsi="Times New Roman" w:cs="Times New Roman"/>
          <w:i/>
          <w:iCs/>
          <w:sz w:val="24"/>
          <w:szCs w:val="24"/>
        </w:rPr>
        <w:t>Supportive Care in Cancer, 32</w:t>
      </w:r>
      <w:r w:rsidRPr="006216E3">
        <w:rPr>
          <w:rFonts w:ascii="Times New Roman" w:hAnsi="Times New Roman" w:cs="Times New Roman"/>
          <w:sz w:val="24"/>
          <w:szCs w:val="24"/>
        </w:rPr>
        <w:t xml:space="preserve">(1), 88. </w:t>
      </w:r>
      <w:hyperlink r:id="rId15" w:history="1">
        <w:r w:rsidRPr="00260A44">
          <w:rPr>
            <w:rStyle w:val="Hyperlink"/>
            <w:rFonts w:ascii="Times New Roman" w:hAnsi="Times New Roman" w:cs="Times New Roman"/>
            <w:sz w:val="24"/>
            <w:szCs w:val="24"/>
          </w:rPr>
          <w:t>https://doi.org/10.1007/s00520-023-08282-5</w:t>
        </w:r>
      </w:hyperlink>
      <w:r>
        <w:rPr>
          <w:rFonts w:ascii="Times New Roman" w:hAnsi="Times New Roman" w:cs="Times New Roman"/>
          <w:sz w:val="24"/>
          <w:szCs w:val="24"/>
        </w:rPr>
        <w:t xml:space="preserve"> </w:t>
      </w:r>
    </w:p>
    <w:p w14:paraId="4F3E8DE6" w14:textId="77777777" w:rsidR="007439EA"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Baekelandt</w:t>
      </w:r>
      <w:proofErr w:type="spellEnd"/>
      <w:r w:rsidRPr="006216E3">
        <w:rPr>
          <w:rFonts w:ascii="Times New Roman" w:hAnsi="Times New Roman" w:cs="Times New Roman"/>
          <w:sz w:val="24"/>
          <w:szCs w:val="24"/>
        </w:rPr>
        <w:t xml:space="preserve">, B. M., </w:t>
      </w:r>
      <w:proofErr w:type="spellStart"/>
      <w:r w:rsidRPr="006216E3">
        <w:rPr>
          <w:rFonts w:ascii="Times New Roman" w:hAnsi="Times New Roman" w:cs="Times New Roman"/>
          <w:sz w:val="24"/>
          <w:szCs w:val="24"/>
        </w:rPr>
        <w:t>Hjermstad</w:t>
      </w:r>
      <w:proofErr w:type="spellEnd"/>
      <w:r w:rsidRPr="006216E3">
        <w:rPr>
          <w:rFonts w:ascii="Times New Roman" w:hAnsi="Times New Roman" w:cs="Times New Roman"/>
          <w:sz w:val="24"/>
          <w:szCs w:val="24"/>
        </w:rPr>
        <w:t xml:space="preserve">, M. J., Nordby, T., </w:t>
      </w:r>
      <w:proofErr w:type="spellStart"/>
      <w:r w:rsidRPr="006216E3">
        <w:rPr>
          <w:rFonts w:ascii="Times New Roman" w:hAnsi="Times New Roman" w:cs="Times New Roman"/>
          <w:sz w:val="24"/>
          <w:szCs w:val="24"/>
        </w:rPr>
        <w:t>Fagerland</w:t>
      </w:r>
      <w:proofErr w:type="spellEnd"/>
      <w:r w:rsidRPr="006216E3">
        <w:rPr>
          <w:rFonts w:ascii="Times New Roman" w:hAnsi="Times New Roman" w:cs="Times New Roman"/>
          <w:sz w:val="24"/>
          <w:szCs w:val="24"/>
        </w:rPr>
        <w:t xml:space="preserve">, M. W., Kure, E. H., Heiberg, T., </w:t>
      </w:r>
      <w:proofErr w:type="spellStart"/>
      <w:r w:rsidRPr="006216E3">
        <w:rPr>
          <w:rFonts w:ascii="Times New Roman" w:hAnsi="Times New Roman" w:cs="Times New Roman"/>
          <w:sz w:val="24"/>
          <w:szCs w:val="24"/>
        </w:rPr>
        <w:t>Buanes</w:t>
      </w:r>
      <w:proofErr w:type="spellEnd"/>
      <w:r w:rsidRPr="006216E3">
        <w:rPr>
          <w:rFonts w:ascii="Times New Roman" w:hAnsi="Times New Roman" w:cs="Times New Roman"/>
          <w:sz w:val="24"/>
          <w:szCs w:val="24"/>
        </w:rPr>
        <w:t xml:space="preserve">, T., &amp; </w:t>
      </w:r>
      <w:proofErr w:type="spellStart"/>
      <w:r w:rsidRPr="006216E3">
        <w:rPr>
          <w:rFonts w:ascii="Times New Roman" w:hAnsi="Times New Roman" w:cs="Times New Roman"/>
          <w:sz w:val="24"/>
          <w:szCs w:val="24"/>
        </w:rPr>
        <w:t>Labori</w:t>
      </w:r>
      <w:proofErr w:type="spellEnd"/>
      <w:r w:rsidRPr="006216E3">
        <w:rPr>
          <w:rFonts w:ascii="Times New Roman" w:hAnsi="Times New Roman" w:cs="Times New Roman"/>
          <w:sz w:val="24"/>
          <w:szCs w:val="24"/>
        </w:rPr>
        <w:t xml:space="preserve">, K. J. (2016). Preoperative cognitive function predicts survival in patients with </w:t>
      </w:r>
      <w:proofErr w:type="spellStart"/>
      <w:r w:rsidRPr="006216E3">
        <w:rPr>
          <w:rFonts w:ascii="Times New Roman" w:hAnsi="Times New Roman" w:cs="Times New Roman"/>
          <w:sz w:val="24"/>
          <w:szCs w:val="24"/>
        </w:rPr>
        <w:t>resectable</w:t>
      </w:r>
      <w:proofErr w:type="spellEnd"/>
      <w:r w:rsidRPr="006216E3">
        <w:rPr>
          <w:rFonts w:ascii="Times New Roman" w:hAnsi="Times New Roman" w:cs="Times New Roman"/>
          <w:sz w:val="24"/>
          <w:szCs w:val="24"/>
        </w:rPr>
        <w:t xml:space="preserve"> pancreatic ductal adenocarcinoma</w:t>
      </w:r>
      <w:r w:rsidRPr="006216E3">
        <w:rPr>
          <w:rFonts w:ascii="Times New Roman" w:hAnsi="Times New Roman" w:cs="Times New Roman"/>
          <w:i/>
          <w:iCs/>
          <w:sz w:val="24"/>
          <w:szCs w:val="24"/>
        </w:rPr>
        <w:t xml:space="preserve">. HPB: The Official Journal of the International </w:t>
      </w:r>
      <w:proofErr w:type="spellStart"/>
      <w:r w:rsidRPr="006216E3">
        <w:rPr>
          <w:rFonts w:ascii="Times New Roman" w:hAnsi="Times New Roman" w:cs="Times New Roman"/>
          <w:i/>
          <w:iCs/>
          <w:sz w:val="24"/>
          <w:szCs w:val="24"/>
        </w:rPr>
        <w:t>Hepato</w:t>
      </w:r>
      <w:proofErr w:type="spellEnd"/>
      <w:r w:rsidRPr="006216E3">
        <w:rPr>
          <w:rFonts w:ascii="Times New Roman" w:hAnsi="Times New Roman" w:cs="Times New Roman"/>
          <w:i/>
          <w:iCs/>
          <w:sz w:val="24"/>
          <w:szCs w:val="24"/>
        </w:rPr>
        <w:t xml:space="preserve"> </w:t>
      </w:r>
      <w:proofErr w:type="spellStart"/>
      <w:r w:rsidRPr="006216E3">
        <w:rPr>
          <w:rFonts w:ascii="Times New Roman" w:hAnsi="Times New Roman" w:cs="Times New Roman"/>
          <w:i/>
          <w:iCs/>
          <w:sz w:val="24"/>
          <w:szCs w:val="24"/>
        </w:rPr>
        <w:t>Pancreato</w:t>
      </w:r>
      <w:proofErr w:type="spellEnd"/>
      <w:r w:rsidRPr="006216E3">
        <w:rPr>
          <w:rFonts w:ascii="Times New Roman" w:hAnsi="Times New Roman" w:cs="Times New Roman"/>
          <w:i/>
          <w:iCs/>
          <w:sz w:val="24"/>
          <w:szCs w:val="24"/>
        </w:rPr>
        <w:t xml:space="preserve"> Biliary Association, 18</w:t>
      </w:r>
      <w:r w:rsidRPr="006216E3">
        <w:rPr>
          <w:rFonts w:ascii="Times New Roman" w:hAnsi="Times New Roman" w:cs="Times New Roman"/>
          <w:sz w:val="24"/>
          <w:szCs w:val="24"/>
        </w:rPr>
        <w:t xml:space="preserve">(3), 247–254. </w:t>
      </w:r>
      <w:r>
        <w:rPr>
          <w:rFonts w:ascii="Times New Roman" w:hAnsi="Times New Roman" w:cs="Times New Roman"/>
          <w:sz w:val="24"/>
          <w:szCs w:val="24"/>
        </w:rPr>
        <w:br/>
      </w:r>
      <w:hyperlink r:id="rId16" w:history="1">
        <w:r w:rsidRPr="00260A44">
          <w:rPr>
            <w:rStyle w:val="Hyperlink"/>
            <w:rFonts w:ascii="Times New Roman" w:hAnsi="Times New Roman" w:cs="Times New Roman"/>
            <w:sz w:val="24"/>
            <w:szCs w:val="24"/>
          </w:rPr>
          <w:t>https://doi.org/10.1016/j.hpb.2015.09.004</w:t>
        </w:r>
      </w:hyperlink>
      <w:r>
        <w:rPr>
          <w:rFonts w:ascii="Times New Roman" w:hAnsi="Times New Roman" w:cs="Times New Roman"/>
          <w:sz w:val="24"/>
          <w:szCs w:val="24"/>
        </w:rPr>
        <w:t xml:space="preserve"> </w:t>
      </w:r>
    </w:p>
    <w:p w14:paraId="2DD68E2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Bagnall-Moreau, C., Chaudhry, S., Salas-Ramirez, K., Ahles, T., &amp; Hubbard, K. (2019). Chemotherapy-</w:t>
      </w:r>
      <w:r>
        <w:rPr>
          <w:rFonts w:ascii="Times New Roman" w:hAnsi="Times New Roman" w:cs="Times New Roman"/>
          <w:sz w:val="24"/>
          <w:szCs w:val="24"/>
        </w:rPr>
        <w:t>i</w:t>
      </w:r>
      <w:r w:rsidRPr="006216E3">
        <w:rPr>
          <w:rFonts w:ascii="Times New Roman" w:hAnsi="Times New Roman" w:cs="Times New Roman"/>
          <w:sz w:val="24"/>
          <w:szCs w:val="24"/>
        </w:rPr>
        <w:t xml:space="preserve">nduced </w:t>
      </w:r>
      <w:r>
        <w:rPr>
          <w:rFonts w:ascii="Times New Roman" w:hAnsi="Times New Roman" w:cs="Times New Roman"/>
          <w:sz w:val="24"/>
          <w:szCs w:val="24"/>
        </w:rPr>
        <w:t>c</w:t>
      </w:r>
      <w:r w:rsidRPr="006216E3">
        <w:rPr>
          <w:rFonts w:ascii="Times New Roman" w:hAnsi="Times New Roman" w:cs="Times New Roman"/>
          <w:sz w:val="24"/>
          <w:szCs w:val="24"/>
        </w:rPr>
        <w:t xml:space="preserve">ognitive </w:t>
      </w:r>
      <w:r>
        <w:rPr>
          <w:rFonts w:ascii="Times New Roman" w:hAnsi="Times New Roman" w:cs="Times New Roman"/>
          <w:sz w:val="24"/>
          <w:szCs w:val="24"/>
        </w:rPr>
        <w:t>i</w:t>
      </w:r>
      <w:r w:rsidRPr="006216E3">
        <w:rPr>
          <w:rFonts w:ascii="Times New Roman" w:hAnsi="Times New Roman" w:cs="Times New Roman"/>
          <w:sz w:val="24"/>
          <w:szCs w:val="24"/>
        </w:rPr>
        <w:t xml:space="preserve">mpairment </w:t>
      </w:r>
      <w:r>
        <w:rPr>
          <w:rFonts w:ascii="Times New Roman" w:hAnsi="Times New Roman" w:cs="Times New Roman"/>
          <w:sz w:val="24"/>
          <w:szCs w:val="24"/>
        </w:rPr>
        <w:t>i</w:t>
      </w:r>
      <w:r w:rsidRPr="006216E3">
        <w:rPr>
          <w:rFonts w:ascii="Times New Roman" w:hAnsi="Times New Roman" w:cs="Times New Roman"/>
          <w:sz w:val="24"/>
          <w:szCs w:val="24"/>
        </w:rPr>
        <w:t xml:space="preserve">s </w:t>
      </w:r>
      <w:r>
        <w:rPr>
          <w:rFonts w:ascii="Times New Roman" w:hAnsi="Times New Roman" w:cs="Times New Roman"/>
          <w:sz w:val="24"/>
          <w:szCs w:val="24"/>
        </w:rPr>
        <w:t>a</w:t>
      </w:r>
      <w:r w:rsidRPr="006216E3">
        <w:rPr>
          <w:rFonts w:ascii="Times New Roman" w:hAnsi="Times New Roman" w:cs="Times New Roman"/>
          <w:sz w:val="24"/>
          <w:szCs w:val="24"/>
        </w:rPr>
        <w:t xml:space="preserve">ssociated with </w:t>
      </w:r>
      <w:r>
        <w:rPr>
          <w:rFonts w:ascii="Times New Roman" w:hAnsi="Times New Roman" w:cs="Times New Roman"/>
          <w:sz w:val="24"/>
          <w:szCs w:val="24"/>
        </w:rPr>
        <w:t>i</w:t>
      </w:r>
      <w:r w:rsidRPr="006216E3">
        <w:rPr>
          <w:rFonts w:ascii="Times New Roman" w:hAnsi="Times New Roman" w:cs="Times New Roman"/>
          <w:sz w:val="24"/>
          <w:szCs w:val="24"/>
        </w:rPr>
        <w:t xml:space="preserve">ncreased </w:t>
      </w:r>
      <w:r>
        <w:rPr>
          <w:rFonts w:ascii="Times New Roman" w:hAnsi="Times New Roman" w:cs="Times New Roman"/>
          <w:sz w:val="24"/>
          <w:szCs w:val="24"/>
        </w:rPr>
        <w:t>i</w:t>
      </w:r>
      <w:r w:rsidRPr="006216E3">
        <w:rPr>
          <w:rFonts w:ascii="Times New Roman" w:hAnsi="Times New Roman" w:cs="Times New Roman"/>
          <w:sz w:val="24"/>
          <w:szCs w:val="24"/>
        </w:rPr>
        <w:t xml:space="preserve">nflammation and </w:t>
      </w:r>
      <w:r>
        <w:rPr>
          <w:rFonts w:ascii="Times New Roman" w:hAnsi="Times New Roman" w:cs="Times New Roman"/>
          <w:sz w:val="24"/>
          <w:szCs w:val="24"/>
        </w:rPr>
        <w:t>o</w:t>
      </w:r>
      <w:r w:rsidRPr="006216E3">
        <w:rPr>
          <w:rFonts w:ascii="Times New Roman" w:hAnsi="Times New Roman" w:cs="Times New Roman"/>
          <w:sz w:val="24"/>
          <w:szCs w:val="24"/>
        </w:rPr>
        <w:t xml:space="preserve">xidative </w:t>
      </w:r>
      <w:r>
        <w:rPr>
          <w:rFonts w:ascii="Times New Roman" w:hAnsi="Times New Roman" w:cs="Times New Roman"/>
          <w:sz w:val="24"/>
          <w:szCs w:val="24"/>
        </w:rPr>
        <w:t>d</w:t>
      </w:r>
      <w:r w:rsidRPr="006216E3">
        <w:rPr>
          <w:rFonts w:ascii="Times New Roman" w:hAnsi="Times New Roman" w:cs="Times New Roman"/>
          <w:sz w:val="24"/>
          <w:szCs w:val="24"/>
        </w:rPr>
        <w:t xml:space="preserve">amage in the </w:t>
      </w:r>
      <w:r>
        <w:rPr>
          <w:rFonts w:ascii="Times New Roman" w:hAnsi="Times New Roman" w:cs="Times New Roman"/>
          <w:sz w:val="24"/>
          <w:szCs w:val="24"/>
        </w:rPr>
        <w:t>h</w:t>
      </w:r>
      <w:r w:rsidRPr="006216E3">
        <w:rPr>
          <w:rFonts w:ascii="Times New Roman" w:hAnsi="Times New Roman" w:cs="Times New Roman"/>
          <w:sz w:val="24"/>
          <w:szCs w:val="24"/>
        </w:rPr>
        <w:t xml:space="preserve">ippocampus. </w:t>
      </w:r>
      <w:r w:rsidRPr="006216E3">
        <w:rPr>
          <w:rFonts w:ascii="Times New Roman" w:hAnsi="Times New Roman" w:cs="Times New Roman"/>
          <w:i/>
          <w:iCs/>
          <w:sz w:val="24"/>
          <w:szCs w:val="24"/>
        </w:rPr>
        <w:t>Molecular Neurobiology, 56</w:t>
      </w:r>
      <w:r w:rsidRPr="006216E3">
        <w:rPr>
          <w:rFonts w:ascii="Times New Roman" w:hAnsi="Times New Roman" w:cs="Times New Roman"/>
          <w:sz w:val="24"/>
          <w:szCs w:val="24"/>
        </w:rPr>
        <w:t xml:space="preserve">(10), 7159–7172. </w:t>
      </w:r>
      <w:hyperlink r:id="rId17" w:history="1">
        <w:r w:rsidRPr="006A471F">
          <w:rPr>
            <w:rStyle w:val="Hyperlink"/>
            <w:rFonts w:ascii="Times New Roman" w:hAnsi="Times New Roman" w:cs="Times New Roman"/>
            <w:sz w:val="24"/>
            <w:szCs w:val="24"/>
          </w:rPr>
          <w:t>https://doi.org/10.1007/s12035-019-1589-z</w:t>
        </w:r>
      </w:hyperlink>
      <w:r>
        <w:rPr>
          <w:rFonts w:ascii="Times New Roman" w:hAnsi="Times New Roman" w:cs="Times New Roman"/>
          <w:sz w:val="24"/>
          <w:szCs w:val="24"/>
        </w:rPr>
        <w:t xml:space="preserve"> </w:t>
      </w:r>
    </w:p>
    <w:p w14:paraId="1B17CFE6" w14:textId="77777777" w:rsidR="007439EA"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lastRenderedPageBreak/>
        <w:t>Capuron</w:t>
      </w:r>
      <w:proofErr w:type="spellEnd"/>
      <w:r w:rsidRPr="006216E3">
        <w:rPr>
          <w:rFonts w:ascii="Times New Roman" w:hAnsi="Times New Roman" w:cs="Times New Roman"/>
          <w:sz w:val="24"/>
          <w:szCs w:val="24"/>
        </w:rPr>
        <w:t xml:space="preserve">, L., &amp; Miller, A. H. (2011). Immune system to brain signaling: </w:t>
      </w:r>
      <w:proofErr w:type="spellStart"/>
      <w:r w:rsidRPr="006216E3">
        <w:rPr>
          <w:rFonts w:ascii="Times New Roman" w:hAnsi="Times New Roman" w:cs="Times New Roman"/>
          <w:sz w:val="24"/>
          <w:szCs w:val="24"/>
        </w:rPr>
        <w:t>Neuropsychopharmacological</w:t>
      </w:r>
      <w:proofErr w:type="spellEnd"/>
      <w:r w:rsidRPr="006216E3">
        <w:rPr>
          <w:rFonts w:ascii="Times New Roman" w:hAnsi="Times New Roman" w:cs="Times New Roman"/>
          <w:sz w:val="24"/>
          <w:szCs w:val="24"/>
        </w:rPr>
        <w:t xml:space="preserve"> implications. </w:t>
      </w:r>
      <w:r w:rsidRPr="006216E3">
        <w:rPr>
          <w:rFonts w:ascii="Times New Roman" w:hAnsi="Times New Roman" w:cs="Times New Roman"/>
          <w:i/>
          <w:iCs/>
          <w:sz w:val="24"/>
          <w:szCs w:val="24"/>
        </w:rPr>
        <w:t>Pharmacology &amp; Therapeutics, 130</w:t>
      </w:r>
      <w:r w:rsidRPr="006216E3">
        <w:rPr>
          <w:rFonts w:ascii="Times New Roman" w:hAnsi="Times New Roman" w:cs="Times New Roman"/>
          <w:sz w:val="24"/>
          <w:szCs w:val="24"/>
        </w:rPr>
        <w:t xml:space="preserve">(2), 226–238. </w:t>
      </w:r>
      <w:hyperlink r:id="rId18" w:history="1">
        <w:r w:rsidRPr="006A471F">
          <w:rPr>
            <w:rStyle w:val="Hyperlink"/>
            <w:rFonts w:ascii="Times New Roman" w:hAnsi="Times New Roman" w:cs="Times New Roman"/>
            <w:sz w:val="24"/>
            <w:szCs w:val="24"/>
          </w:rPr>
          <w:t>https://doi.org/10.1016/j.pharmthera.2011.01.014</w:t>
        </w:r>
      </w:hyperlink>
      <w:r>
        <w:rPr>
          <w:rFonts w:ascii="Times New Roman" w:hAnsi="Times New Roman" w:cs="Times New Roman"/>
          <w:sz w:val="24"/>
          <w:szCs w:val="24"/>
        </w:rPr>
        <w:t xml:space="preserve"> </w:t>
      </w:r>
    </w:p>
    <w:p w14:paraId="7B8F75B4" w14:textId="77777777" w:rsidR="007439EA"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Capuron</w:t>
      </w:r>
      <w:proofErr w:type="spellEnd"/>
      <w:r w:rsidRPr="006216E3">
        <w:rPr>
          <w:rFonts w:ascii="Times New Roman" w:hAnsi="Times New Roman" w:cs="Times New Roman"/>
          <w:sz w:val="24"/>
          <w:szCs w:val="24"/>
        </w:rPr>
        <w:t xml:space="preserve">, L., </w:t>
      </w:r>
      <w:proofErr w:type="spellStart"/>
      <w:r w:rsidRPr="006216E3">
        <w:rPr>
          <w:rFonts w:ascii="Times New Roman" w:hAnsi="Times New Roman" w:cs="Times New Roman"/>
          <w:sz w:val="24"/>
          <w:szCs w:val="24"/>
        </w:rPr>
        <w:t>Ravaud</w:t>
      </w:r>
      <w:proofErr w:type="spellEnd"/>
      <w:r w:rsidRPr="006216E3">
        <w:rPr>
          <w:rFonts w:ascii="Times New Roman" w:hAnsi="Times New Roman" w:cs="Times New Roman"/>
          <w:sz w:val="24"/>
          <w:szCs w:val="24"/>
        </w:rPr>
        <w:t xml:space="preserve">, A., &amp; </w:t>
      </w:r>
      <w:proofErr w:type="spellStart"/>
      <w:r w:rsidRPr="006216E3">
        <w:rPr>
          <w:rFonts w:ascii="Times New Roman" w:hAnsi="Times New Roman" w:cs="Times New Roman"/>
          <w:sz w:val="24"/>
          <w:szCs w:val="24"/>
        </w:rPr>
        <w:t>Dantzer</w:t>
      </w:r>
      <w:proofErr w:type="spellEnd"/>
      <w:r w:rsidRPr="006216E3">
        <w:rPr>
          <w:rFonts w:ascii="Times New Roman" w:hAnsi="Times New Roman" w:cs="Times New Roman"/>
          <w:sz w:val="24"/>
          <w:szCs w:val="24"/>
        </w:rPr>
        <w:t xml:space="preserve">, R. (2001). Timing and specificity of the cognitive changes induced by interleukin-2 and interferon-alpha treatments in cancer patients. </w:t>
      </w:r>
      <w:r w:rsidRPr="006216E3">
        <w:rPr>
          <w:rFonts w:ascii="Times New Roman" w:hAnsi="Times New Roman" w:cs="Times New Roman"/>
          <w:i/>
          <w:iCs/>
          <w:sz w:val="24"/>
          <w:szCs w:val="24"/>
        </w:rPr>
        <w:t>Psychosomatic Medicine, 63</w:t>
      </w:r>
      <w:r w:rsidRPr="006216E3">
        <w:rPr>
          <w:rFonts w:ascii="Times New Roman" w:hAnsi="Times New Roman" w:cs="Times New Roman"/>
          <w:sz w:val="24"/>
          <w:szCs w:val="24"/>
        </w:rPr>
        <w:t xml:space="preserve">(3), 376–386. </w:t>
      </w:r>
      <w:r>
        <w:rPr>
          <w:rFonts w:ascii="Times New Roman" w:hAnsi="Times New Roman" w:cs="Times New Roman"/>
          <w:sz w:val="24"/>
          <w:szCs w:val="24"/>
        </w:rPr>
        <w:br/>
      </w:r>
      <w:hyperlink r:id="rId19" w:history="1">
        <w:r w:rsidRPr="00260A44">
          <w:rPr>
            <w:rStyle w:val="Hyperlink"/>
            <w:rFonts w:ascii="Times New Roman" w:hAnsi="Times New Roman" w:cs="Times New Roman"/>
            <w:sz w:val="24"/>
            <w:szCs w:val="24"/>
          </w:rPr>
          <w:t>https://doi.org/10.1097/00006842-200105000-00007</w:t>
        </w:r>
      </w:hyperlink>
      <w:r>
        <w:rPr>
          <w:rFonts w:ascii="Times New Roman" w:hAnsi="Times New Roman" w:cs="Times New Roman"/>
          <w:sz w:val="24"/>
          <w:szCs w:val="24"/>
        </w:rPr>
        <w:t xml:space="preserve"> </w:t>
      </w:r>
    </w:p>
    <w:p w14:paraId="49A381B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Chae, J. W., Ng, T., Yeo, H. L., Shwe, M., Gan, Y. X., Ho, H. K., &amp; Chan, A. (2016). Impact of TNF-α (rs1800629) and IL-6 (rs1800795) polymorphisms on cognitive impairment in Asian breast cancer patients</w:t>
      </w:r>
      <w:r w:rsidRPr="006216E3">
        <w:rPr>
          <w:rFonts w:ascii="Times New Roman" w:hAnsi="Times New Roman" w:cs="Times New Roman"/>
          <w:i/>
          <w:iCs/>
          <w:sz w:val="24"/>
          <w:szCs w:val="24"/>
        </w:rPr>
        <w:t xml:space="preserve">. </w:t>
      </w:r>
      <w:proofErr w:type="spellStart"/>
      <w:r w:rsidRPr="006216E3">
        <w:rPr>
          <w:rFonts w:ascii="Times New Roman" w:hAnsi="Times New Roman" w:cs="Times New Roman"/>
          <w:i/>
          <w:iCs/>
          <w:sz w:val="24"/>
          <w:szCs w:val="24"/>
        </w:rPr>
        <w:t>PLoS</w:t>
      </w:r>
      <w:proofErr w:type="spellEnd"/>
      <w:r w:rsidRPr="006216E3">
        <w:rPr>
          <w:rFonts w:ascii="Times New Roman" w:hAnsi="Times New Roman" w:cs="Times New Roman"/>
          <w:i/>
          <w:iCs/>
          <w:sz w:val="24"/>
          <w:szCs w:val="24"/>
        </w:rPr>
        <w:t xml:space="preserve"> One, 11</w:t>
      </w:r>
      <w:r w:rsidRPr="006216E3">
        <w:rPr>
          <w:rFonts w:ascii="Times New Roman" w:hAnsi="Times New Roman" w:cs="Times New Roman"/>
          <w:sz w:val="24"/>
          <w:szCs w:val="24"/>
        </w:rPr>
        <w:t xml:space="preserve">(10), e0164204. </w:t>
      </w:r>
      <w:r>
        <w:rPr>
          <w:rFonts w:ascii="Times New Roman" w:hAnsi="Times New Roman" w:cs="Times New Roman"/>
          <w:sz w:val="24"/>
          <w:szCs w:val="24"/>
        </w:rPr>
        <w:br/>
      </w:r>
      <w:hyperlink r:id="rId20" w:history="1">
        <w:r w:rsidRPr="00260A44">
          <w:rPr>
            <w:rStyle w:val="Hyperlink"/>
            <w:rFonts w:ascii="Times New Roman" w:hAnsi="Times New Roman" w:cs="Times New Roman"/>
            <w:sz w:val="24"/>
            <w:szCs w:val="24"/>
          </w:rPr>
          <w:t>https://doi.org/10.1371/journal.pone.0164204</w:t>
        </w:r>
      </w:hyperlink>
      <w:r>
        <w:rPr>
          <w:rFonts w:ascii="Times New Roman" w:hAnsi="Times New Roman" w:cs="Times New Roman"/>
          <w:sz w:val="24"/>
          <w:szCs w:val="24"/>
        </w:rPr>
        <w:t xml:space="preserve"> </w:t>
      </w:r>
    </w:p>
    <w:p w14:paraId="20B3FEC2"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Chen, V. C. H., Lin, C. K., Hsiao, H. P., </w:t>
      </w:r>
      <w:proofErr w:type="spellStart"/>
      <w:r w:rsidRPr="006216E3">
        <w:rPr>
          <w:rFonts w:ascii="Times New Roman" w:hAnsi="Times New Roman" w:cs="Times New Roman"/>
          <w:sz w:val="24"/>
          <w:szCs w:val="24"/>
        </w:rPr>
        <w:t>Tzang</w:t>
      </w:r>
      <w:proofErr w:type="spellEnd"/>
      <w:r w:rsidRPr="006216E3">
        <w:rPr>
          <w:rFonts w:ascii="Times New Roman" w:hAnsi="Times New Roman" w:cs="Times New Roman"/>
          <w:sz w:val="24"/>
          <w:szCs w:val="24"/>
        </w:rPr>
        <w:t xml:space="preserve">, B. S., Hsu, Y. H., Wu, S. I., &amp; Stewart, R. (2021). Effects of cancer, chemotherapy, and cytokines on subjective and objective cognitive functioning among patients with breast cancer. </w:t>
      </w:r>
      <w:r w:rsidRPr="00F14EB9">
        <w:rPr>
          <w:rFonts w:ascii="Times New Roman" w:hAnsi="Times New Roman" w:cs="Times New Roman"/>
          <w:i/>
          <w:iCs/>
          <w:sz w:val="24"/>
          <w:szCs w:val="24"/>
        </w:rPr>
        <w:t>Cancers, 13</w:t>
      </w:r>
      <w:r w:rsidRPr="006216E3">
        <w:rPr>
          <w:rFonts w:ascii="Times New Roman" w:hAnsi="Times New Roman" w:cs="Times New Roman"/>
          <w:sz w:val="24"/>
          <w:szCs w:val="24"/>
        </w:rPr>
        <w:t xml:space="preserve">(11), 2576. </w:t>
      </w:r>
      <w:hyperlink r:id="rId21" w:history="1">
        <w:r w:rsidRPr="00260A44">
          <w:rPr>
            <w:rStyle w:val="Hyperlink"/>
            <w:rFonts w:ascii="Times New Roman" w:hAnsi="Times New Roman" w:cs="Times New Roman"/>
            <w:sz w:val="24"/>
            <w:szCs w:val="24"/>
          </w:rPr>
          <w:t>https://doi.org/10.3390/cancers13112576</w:t>
        </w:r>
      </w:hyperlink>
      <w:r>
        <w:rPr>
          <w:rFonts w:ascii="Times New Roman" w:hAnsi="Times New Roman" w:cs="Times New Roman"/>
          <w:sz w:val="24"/>
          <w:szCs w:val="24"/>
        </w:rPr>
        <w:t xml:space="preserve"> </w:t>
      </w:r>
    </w:p>
    <w:p w14:paraId="3441119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Cheung, Y. T., Lim, S. R., Ho, H. K., &amp; Chan, A. (2013). Cytokines as mediators of chemotherapy-associated cognitive changes: current evidence, limitations and directions for future research. </w:t>
      </w:r>
      <w:proofErr w:type="spellStart"/>
      <w:r w:rsidRPr="00722B5E">
        <w:rPr>
          <w:rFonts w:ascii="Times New Roman" w:hAnsi="Times New Roman" w:cs="Times New Roman"/>
          <w:i/>
          <w:iCs/>
          <w:sz w:val="24"/>
          <w:szCs w:val="24"/>
        </w:rPr>
        <w:t>PloS</w:t>
      </w:r>
      <w:proofErr w:type="spellEnd"/>
      <w:r w:rsidRPr="00722B5E">
        <w:rPr>
          <w:rFonts w:ascii="Times New Roman" w:hAnsi="Times New Roman" w:cs="Times New Roman"/>
          <w:i/>
          <w:iCs/>
          <w:sz w:val="24"/>
          <w:szCs w:val="24"/>
        </w:rPr>
        <w:t xml:space="preserve"> One, 8</w:t>
      </w:r>
      <w:r w:rsidRPr="006216E3">
        <w:rPr>
          <w:rFonts w:ascii="Times New Roman" w:hAnsi="Times New Roman" w:cs="Times New Roman"/>
          <w:sz w:val="24"/>
          <w:szCs w:val="24"/>
        </w:rPr>
        <w:t xml:space="preserve">(12), e81234. </w:t>
      </w:r>
      <w:r>
        <w:rPr>
          <w:rFonts w:ascii="Times New Roman" w:hAnsi="Times New Roman" w:cs="Times New Roman"/>
          <w:sz w:val="24"/>
          <w:szCs w:val="24"/>
        </w:rPr>
        <w:br/>
      </w:r>
      <w:hyperlink r:id="rId22" w:history="1">
        <w:r w:rsidRPr="00260A44">
          <w:rPr>
            <w:rStyle w:val="Hyperlink"/>
            <w:rFonts w:ascii="Times New Roman" w:hAnsi="Times New Roman" w:cs="Times New Roman"/>
            <w:sz w:val="24"/>
            <w:szCs w:val="24"/>
          </w:rPr>
          <w:t>https://doi.org/10.1371/journal.pone.0081234</w:t>
        </w:r>
      </w:hyperlink>
      <w:r>
        <w:rPr>
          <w:rFonts w:ascii="Times New Roman" w:hAnsi="Times New Roman" w:cs="Times New Roman"/>
          <w:sz w:val="24"/>
          <w:szCs w:val="24"/>
        </w:rPr>
        <w:t xml:space="preserve"> </w:t>
      </w:r>
    </w:p>
    <w:p w14:paraId="3F4BF79D"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Cheung, Y. T., Ng, T., Shwe, M., Ho, H. K., Foo, K. M., Cham, M. T., ... &amp; Chan, A. (2015). Association of proinflammatory cytokines and chemotherapy-associated cognitive impairment in breast cancer patients: a multi-centered, prospective, cohort study. </w:t>
      </w:r>
      <w:r w:rsidRPr="006216E3">
        <w:rPr>
          <w:rFonts w:ascii="Times New Roman" w:hAnsi="Times New Roman" w:cs="Times New Roman"/>
          <w:i/>
          <w:iCs/>
          <w:sz w:val="24"/>
          <w:szCs w:val="24"/>
        </w:rPr>
        <w:t>Annals of Oncology, 26</w:t>
      </w:r>
      <w:r w:rsidRPr="006216E3">
        <w:rPr>
          <w:rFonts w:ascii="Times New Roman" w:hAnsi="Times New Roman" w:cs="Times New Roman"/>
          <w:sz w:val="24"/>
          <w:szCs w:val="24"/>
        </w:rPr>
        <w:t xml:space="preserve">(7), 1446-1451. </w:t>
      </w:r>
      <w:hyperlink r:id="rId23" w:history="1">
        <w:r w:rsidRPr="00260A44">
          <w:rPr>
            <w:rStyle w:val="Hyperlink"/>
            <w:rFonts w:ascii="Times New Roman" w:hAnsi="Times New Roman" w:cs="Times New Roman"/>
            <w:sz w:val="24"/>
            <w:szCs w:val="24"/>
          </w:rPr>
          <w:t>https://doi.org/10.1093/annonc/mdv206</w:t>
        </w:r>
      </w:hyperlink>
      <w:r>
        <w:rPr>
          <w:rFonts w:ascii="Times New Roman" w:hAnsi="Times New Roman" w:cs="Times New Roman"/>
          <w:sz w:val="24"/>
          <w:szCs w:val="24"/>
        </w:rPr>
        <w:t xml:space="preserve"> </w:t>
      </w:r>
    </w:p>
    <w:p w14:paraId="6067194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Cheung, Y. T., Shwe, M., Chui, W. K., Chay, W. Y., Ang, S. F., Dent, R. A., </w:t>
      </w:r>
      <w:r>
        <w:rPr>
          <w:rFonts w:ascii="Times New Roman" w:hAnsi="Times New Roman" w:cs="Times New Roman"/>
          <w:sz w:val="24"/>
          <w:szCs w:val="24"/>
        </w:rPr>
        <w:t>Yap, S. M., Lo, S. K.,</w:t>
      </w:r>
      <w:r w:rsidRPr="006216E3">
        <w:rPr>
          <w:rFonts w:ascii="Times New Roman" w:hAnsi="Times New Roman" w:cs="Times New Roman"/>
          <w:sz w:val="24"/>
          <w:szCs w:val="24"/>
        </w:rPr>
        <w:t xml:space="preserve"> </w:t>
      </w:r>
      <w:r>
        <w:rPr>
          <w:rFonts w:ascii="Times New Roman" w:hAnsi="Times New Roman" w:cs="Times New Roman"/>
          <w:sz w:val="24"/>
          <w:szCs w:val="24"/>
        </w:rPr>
        <w:t xml:space="preserve">Ng, R. C. H., </w:t>
      </w:r>
      <w:r w:rsidRPr="006216E3">
        <w:rPr>
          <w:rFonts w:ascii="Times New Roman" w:hAnsi="Times New Roman" w:cs="Times New Roman"/>
          <w:sz w:val="24"/>
          <w:szCs w:val="24"/>
        </w:rPr>
        <w:t xml:space="preserve">&amp; Chan, A. (2012). Effects of chemotherapy and psychosocial distress on perceived cognitive disturbances in Asian breast cancer patients. </w:t>
      </w:r>
      <w:r w:rsidRPr="006216E3">
        <w:rPr>
          <w:rFonts w:ascii="Times New Roman" w:hAnsi="Times New Roman" w:cs="Times New Roman"/>
          <w:i/>
          <w:iCs/>
          <w:sz w:val="24"/>
          <w:szCs w:val="24"/>
        </w:rPr>
        <w:t>Annals of Pharmacotherapy, 46</w:t>
      </w:r>
      <w:r w:rsidRPr="006216E3">
        <w:rPr>
          <w:rFonts w:ascii="Times New Roman" w:hAnsi="Times New Roman" w:cs="Times New Roman"/>
          <w:sz w:val="24"/>
          <w:szCs w:val="24"/>
        </w:rPr>
        <w:t xml:space="preserve">(12), 1645-1655. </w:t>
      </w:r>
      <w:hyperlink r:id="rId24" w:history="1">
        <w:r w:rsidRPr="00260A44">
          <w:rPr>
            <w:rStyle w:val="Hyperlink"/>
            <w:rFonts w:ascii="Times New Roman" w:hAnsi="Times New Roman" w:cs="Times New Roman"/>
            <w:sz w:val="24"/>
            <w:szCs w:val="24"/>
          </w:rPr>
          <w:t>https://doi.org/10.1345/aph.1R408</w:t>
        </w:r>
      </w:hyperlink>
      <w:r>
        <w:rPr>
          <w:rFonts w:ascii="Times New Roman" w:hAnsi="Times New Roman" w:cs="Times New Roman"/>
          <w:sz w:val="24"/>
          <w:szCs w:val="24"/>
        </w:rPr>
        <w:t xml:space="preserve"> </w:t>
      </w:r>
    </w:p>
    <w:p w14:paraId="6E409692"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Cleeland</w:t>
      </w:r>
      <w:proofErr w:type="spellEnd"/>
      <w:r w:rsidRPr="006216E3">
        <w:rPr>
          <w:rFonts w:ascii="Times New Roman" w:hAnsi="Times New Roman" w:cs="Times New Roman"/>
          <w:sz w:val="24"/>
          <w:szCs w:val="24"/>
        </w:rPr>
        <w:t xml:space="preserve">, C. S., Bennett, G. J., </w:t>
      </w:r>
      <w:proofErr w:type="spellStart"/>
      <w:r w:rsidRPr="006216E3">
        <w:rPr>
          <w:rFonts w:ascii="Times New Roman" w:hAnsi="Times New Roman" w:cs="Times New Roman"/>
          <w:sz w:val="24"/>
          <w:szCs w:val="24"/>
        </w:rPr>
        <w:t>Dantzer</w:t>
      </w:r>
      <w:proofErr w:type="spellEnd"/>
      <w:r w:rsidRPr="006216E3">
        <w:rPr>
          <w:rFonts w:ascii="Times New Roman" w:hAnsi="Times New Roman" w:cs="Times New Roman"/>
          <w:sz w:val="24"/>
          <w:szCs w:val="24"/>
        </w:rPr>
        <w:t xml:space="preserve">, R., Dougherty, P. M., Dunn, A. J., Meyers, C. A., </w:t>
      </w:r>
      <w:r>
        <w:rPr>
          <w:rFonts w:ascii="Times New Roman" w:hAnsi="Times New Roman" w:cs="Times New Roman"/>
          <w:sz w:val="24"/>
          <w:szCs w:val="24"/>
        </w:rPr>
        <w:t>Miller, A. H., Payne, R., Reuben, J. M., Wang, X. S.,</w:t>
      </w:r>
      <w:r w:rsidRPr="006216E3">
        <w:rPr>
          <w:rFonts w:ascii="Times New Roman" w:hAnsi="Times New Roman" w:cs="Times New Roman"/>
          <w:sz w:val="24"/>
          <w:szCs w:val="24"/>
        </w:rPr>
        <w:t xml:space="preserve"> &amp; Lee, B. N. (2003). Are the symptoms of cancer and cancer treatment due to a shared biologic mechanism? A cytokine‐immunologic model of cancer symptoms. </w:t>
      </w:r>
      <w:r w:rsidRPr="006216E3">
        <w:rPr>
          <w:rFonts w:ascii="Times New Roman" w:hAnsi="Times New Roman" w:cs="Times New Roman"/>
          <w:i/>
          <w:iCs/>
          <w:sz w:val="24"/>
          <w:szCs w:val="24"/>
        </w:rPr>
        <w:t>Cancer: Interdisciplinary International Journal of the American Cancer Society, 97</w:t>
      </w:r>
      <w:r w:rsidRPr="006216E3">
        <w:rPr>
          <w:rFonts w:ascii="Times New Roman" w:hAnsi="Times New Roman" w:cs="Times New Roman"/>
          <w:sz w:val="24"/>
          <w:szCs w:val="24"/>
        </w:rPr>
        <w:t xml:space="preserve">(11), 2919-2925. </w:t>
      </w:r>
      <w:hyperlink r:id="rId25" w:history="1">
        <w:r w:rsidRPr="00260A44">
          <w:rPr>
            <w:rStyle w:val="Hyperlink"/>
            <w:rFonts w:ascii="Times New Roman" w:hAnsi="Times New Roman" w:cs="Times New Roman"/>
            <w:sz w:val="24"/>
            <w:szCs w:val="24"/>
          </w:rPr>
          <w:t>https://doi.org/10.1002/cncr.11382</w:t>
        </w:r>
      </w:hyperlink>
      <w:r>
        <w:rPr>
          <w:rFonts w:ascii="Times New Roman" w:hAnsi="Times New Roman" w:cs="Times New Roman"/>
          <w:sz w:val="24"/>
          <w:szCs w:val="24"/>
        </w:rPr>
        <w:t xml:space="preserve"> </w:t>
      </w:r>
    </w:p>
    <w:p w14:paraId="3EDD5593"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F741EB">
        <w:rPr>
          <w:rFonts w:ascii="Times New Roman" w:eastAsia="Times New Roman" w:hAnsi="Times New Roman" w:cs="Times New Roman"/>
          <w:bCs/>
          <w:kern w:val="0"/>
          <w:sz w:val="24"/>
          <w:szCs w:val="24"/>
          <w14:ligatures w14:val="none"/>
        </w:rPr>
        <w:t xml:space="preserve">Cohen, S., Doyle, W. J., &amp; </w:t>
      </w:r>
      <w:proofErr w:type="spellStart"/>
      <w:r w:rsidRPr="00F741EB">
        <w:rPr>
          <w:rFonts w:ascii="Times New Roman" w:eastAsia="Times New Roman" w:hAnsi="Times New Roman" w:cs="Times New Roman"/>
          <w:bCs/>
          <w:kern w:val="0"/>
          <w:sz w:val="24"/>
          <w:szCs w:val="24"/>
          <w14:ligatures w14:val="none"/>
        </w:rPr>
        <w:t>Skoner</w:t>
      </w:r>
      <w:proofErr w:type="spellEnd"/>
      <w:r w:rsidRPr="00F741EB">
        <w:rPr>
          <w:rFonts w:ascii="Times New Roman" w:eastAsia="Times New Roman" w:hAnsi="Times New Roman" w:cs="Times New Roman"/>
          <w:bCs/>
          <w:kern w:val="0"/>
          <w:sz w:val="24"/>
          <w:szCs w:val="24"/>
          <w14:ligatures w14:val="none"/>
        </w:rPr>
        <w:t xml:space="preserve">, D. P. (1999). Psychological stress, cytokine production, and severity of upper respiratory illness. </w:t>
      </w:r>
      <w:r w:rsidRPr="00F741EB">
        <w:rPr>
          <w:rFonts w:ascii="Times New Roman" w:eastAsia="Times New Roman" w:hAnsi="Times New Roman" w:cs="Times New Roman"/>
          <w:bCs/>
          <w:i/>
          <w:iCs/>
          <w:kern w:val="0"/>
          <w:sz w:val="24"/>
          <w:szCs w:val="24"/>
          <w14:ligatures w14:val="none"/>
        </w:rPr>
        <w:t>Psychosomatic Medicine, 61</w:t>
      </w:r>
      <w:r w:rsidRPr="00F741EB">
        <w:rPr>
          <w:rFonts w:ascii="Times New Roman" w:eastAsia="Times New Roman" w:hAnsi="Times New Roman" w:cs="Times New Roman"/>
          <w:bCs/>
          <w:kern w:val="0"/>
          <w:sz w:val="24"/>
          <w:szCs w:val="24"/>
          <w14:ligatures w14:val="none"/>
        </w:rPr>
        <w:t>(2), 175-180.</w:t>
      </w:r>
    </w:p>
    <w:p w14:paraId="4C28D007"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947144">
        <w:rPr>
          <w:rFonts w:ascii="Times New Roman" w:eastAsia="Times New Roman" w:hAnsi="Times New Roman" w:cs="Times New Roman"/>
          <w:bCs/>
          <w:kern w:val="0"/>
          <w:sz w:val="24"/>
          <w:szCs w:val="24"/>
          <w14:ligatures w14:val="none"/>
        </w:rPr>
        <w:t>Cohen</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S</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w:t>
      </w:r>
      <w:r>
        <w:rPr>
          <w:rFonts w:ascii="Times New Roman" w:eastAsia="Times New Roman" w:hAnsi="Times New Roman" w:cs="Times New Roman"/>
          <w:bCs/>
          <w:kern w:val="0"/>
          <w:sz w:val="24"/>
          <w:szCs w:val="24"/>
          <w14:ligatures w14:val="none"/>
        </w:rPr>
        <w:t>&amp;</w:t>
      </w:r>
      <w:r w:rsidRPr="00947144">
        <w:rPr>
          <w:rFonts w:ascii="Times New Roman" w:eastAsia="Times New Roman" w:hAnsi="Times New Roman" w:cs="Times New Roman"/>
          <w:bCs/>
          <w:kern w:val="0"/>
          <w:sz w:val="24"/>
          <w:szCs w:val="24"/>
          <w14:ligatures w14:val="none"/>
        </w:rPr>
        <w:t xml:space="preserve"> Williamson</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G</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M</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(1988). Perceived stress in a probability sample of the United States. In S. </w:t>
      </w:r>
      <w:proofErr w:type="spellStart"/>
      <w:r w:rsidRPr="00947144">
        <w:rPr>
          <w:rFonts w:ascii="Times New Roman" w:eastAsia="Times New Roman" w:hAnsi="Times New Roman" w:cs="Times New Roman"/>
          <w:bCs/>
          <w:kern w:val="0"/>
          <w:sz w:val="24"/>
          <w:szCs w:val="24"/>
          <w14:ligatures w14:val="none"/>
        </w:rPr>
        <w:t>Spacapan</w:t>
      </w:r>
      <w:proofErr w:type="spellEnd"/>
      <w:r w:rsidRPr="00947144">
        <w:rPr>
          <w:rFonts w:ascii="Times New Roman" w:eastAsia="Times New Roman" w:hAnsi="Times New Roman" w:cs="Times New Roman"/>
          <w:bCs/>
          <w:kern w:val="0"/>
          <w:sz w:val="24"/>
          <w:szCs w:val="24"/>
          <w14:ligatures w14:val="none"/>
        </w:rPr>
        <w:t xml:space="preserve"> &amp; S. </w:t>
      </w:r>
      <w:proofErr w:type="spellStart"/>
      <w:r w:rsidRPr="00947144">
        <w:rPr>
          <w:rFonts w:ascii="Times New Roman" w:eastAsia="Times New Roman" w:hAnsi="Times New Roman" w:cs="Times New Roman"/>
          <w:bCs/>
          <w:kern w:val="0"/>
          <w:sz w:val="24"/>
          <w:szCs w:val="24"/>
          <w14:ligatures w14:val="none"/>
        </w:rPr>
        <w:t>Oskamp</w:t>
      </w:r>
      <w:proofErr w:type="spellEnd"/>
      <w:r w:rsidRPr="00947144">
        <w:rPr>
          <w:rFonts w:ascii="Times New Roman" w:eastAsia="Times New Roman" w:hAnsi="Times New Roman" w:cs="Times New Roman"/>
          <w:bCs/>
          <w:kern w:val="0"/>
          <w:sz w:val="24"/>
          <w:szCs w:val="24"/>
          <w14:ligatures w14:val="none"/>
        </w:rPr>
        <w:t xml:space="preserve"> (Eds.), </w:t>
      </w:r>
      <w:r w:rsidRPr="00947144">
        <w:rPr>
          <w:rFonts w:ascii="Times New Roman" w:eastAsia="Times New Roman" w:hAnsi="Times New Roman" w:cs="Times New Roman"/>
          <w:bCs/>
          <w:i/>
          <w:iCs/>
          <w:kern w:val="0"/>
          <w:sz w:val="24"/>
          <w:szCs w:val="24"/>
          <w14:ligatures w14:val="none"/>
        </w:rPr>
        <w:t>The Social Psychology of Health</w:t>
      </w:r>
      <w:r w:rsidRPr="00947144">
        <w:rPr>
          <w:rFonts w:ascii="Times New Roman" w:eastAsia="Times New Roman" w:hAnsi="Times New Roman" w:cs="Times New Roman"/>
          <w:bCs/>
          <w:kern w:val="0"/>
          <w:sz w:val="24"/>
          <w:szCs w:val="24"/>
          <w14:ligatures w14:val="none"/>
        </w:rPr>
        <w:t>.</w:t>
      </w:r>
      <w:r>
        <w:rPr>
          <w:rFonts w:ascii="Times New Roman" w:eastAsia="Times New Roman" w:hAnsi="Times New Roman" w:cs="Times New Roman"/>
          <w:bCs/>
          <w:kern w:val="0"/>
          <w:sz w:val="24"/>
          <w:szCs w:val="24"/>
          <w14:ligatures w14:val="none"/>
        </w:rPr>
        <w:t xml:space="preserve"> </w:t>
      </w:r>
      <w:r w:rsidRPr="00947144">
        <w:rPr>
          <w:rFonts w:ascii="Times New Roman" w:eastAsia="Times New Roman" w:hAnsi="Times New Roman" w:cs="Times New Roman"/>
          <w:bCs/>
          <w:kern w:val="0"/>
          <w:sz w:val="24"/>
          <w:szCs w:val="24"/>
          <w14:ligatures w14:val="none"/>
        </w:rPr>
        <w:t>S</w:t>
      </w:r>
      <w:r>
        <w:rPr>
          <w:rFonts w:ascii="Times New Roman" w:eastAsia="Times New Roman" w:hAnsi="Times New Roman" w:cs="Times New Roman"/>
          <w:bCs/>
          <w:kern w:val="0"/>
          <w:sz w:val="24"/>
          <w:szCs w:val="24"/>
          <w14:ligatures w14:val="none"/>
        </w:rPr>
        <w:t xml:space="preserve">AGE Publications. </w:t>
      </w:r>
    </w:p>
    <w:p w14:paraId="54C17E66"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Cox, G. E., &amp; Criss, A. H. (2019). Parametric supplements to systems factorial analysis: Identifying interactive parallel processing using systems of accumulators. </w:t>
      </w:r>
      <w:r w:rsidRPr="00CA320E">
        <w:rPr>
          <w:rFonts w:ascii="Times New Roman" w:eastAsia="Times New Roman" w:hAnsi="Times New Roman" w:cs="Times New Roman"/>
          <w:bCs/>
          <w:i/>
          <w:iCs/>
          <w:kern w:val="0"/>
          <w:sz w:val="24"/>
          <w:szCs w:val="24"/>
          <w14:ligatures w14:val="none"/>
        </w:rPr>
        <w:t>Journal of Mathematical Psychology</w:t>
      </w:r>
      <w:r w:rsidRPr="00CA320E">
        <w:rPr>
          <w:rFonts w:ascii="Times New Roman" w:eastAsia="Times New Roman" w:hAnsi="Times New Roman" w:cs="Times New Roman"/>
          <w:bCs/>
          <w:kern w:val="0"/>
          <w:sz w:val="24"/>
          <w:szCs w:val="24"/>
          <w14:ligatures w14:val="none"/>
        </w:rPr>
        <w:t xml:space="preserve">, </w:t>
      </w:r>
      <w:r w:rsidRPr="00CA320E">
        <w:rPr>
          <w:rFonts w:ascii="Times New Roman" w:eastAsia="Times New Roman" w:hAnsi="Times New Roman" w:cs="Times New Roman"/>
          <w:bCs/>
          <w:i/>
          <w:iCs/>
          <w:kern w:val="0"/>
          <w:sz w:val="24"/>
          <w:szCs w:val="24"/>
          <w14:ligatures w14:val="none"/>
        </w:rPr>
        <w:t>92</w:t>
      </w:r>
      <w:r w:rsidRPr="00CA320E">
        <w:rPr>
          <w:rFonts w:ascii="Times New Roman" w:eastAsia="Times New Roman" w:hAnsi="Times New Roman" w:cs="Times New Roman"/>
          <w:bCs/>
          <w:kern w:val="0"/>
          <w:sz w:val="24"/>
          <w:szCs w:val="24"/>
          <w14:ligatures w14:val="none"/>
        </w:rPr>
        <w:t xml:space="preserve">, 102247. </w:t>
      </w:r>
      <w:hyperlink r:id="rId26" w:history="1">
        <w:r w:rsidRPr="00260A44">
          <w:rPr>
            <w:rStyle w:val="Hyperlink"/>
            <w:rFonts w:ascii="Times New Roman" w:eastAsia="Times New Roman" w:hAnsi="Times New Roman" w:cs="Times New Roman"/>
            <w:bCs/>
            <w:kern w:val="0"/>
            <w:sz w:val="24"/>
            <w:szCs w:val="24"/>
            <w14:ligatures w14:val="none"/>
          </w:rPr>
          <w:t>https://doi.org/10.1016/j.jmp.2019.01.004</w:t>
        </w:r>
      </w:hyperlink>
      <w:r>
        <w:rPr>
          <w:rFonts w:ascii="Times New Roman" w:eastAsia="Times New Roman" w:hAnsi="Times New Roman" w:cs="Times New Roman"/>
          <w:bCs/>
          <w:kern w:val="0"/>
          <w:sz w:val="24"/>
          <w:szCs w:val="24"/>
          <w14:ligatures w14:val="none"/>
        </w:rPr>
        <w:t xml:space="preserve"> </w:t>
      </w:r>
    </w:p>
    <w:p w14:paraId="1E1AF170" w14:textId="77777777" w:rsidR="007439EA" w:rsidRPr="00B26E17"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Dai, S., Mo, Y., Wang, Y., Xiang, B., Liao, Q., Zhou, M., </w:t>
      </w:r>
      <w:r>
        <w:rPr>
          <w:rFonts w:ascii="Times New Roman" w:hAnsi="Times New Roman" w:cs="Times New Roman"/>
          <w:sz w:val="24"/>
          <w:szCs w:val="24"/>
        </w:rPr>
        <w:t>Li, X., Li, Y., Xiong, W., Li, G., Guo, C.</w:t>
      </w:r>
      <w:r w:rsidRPr="006216E3">
        <w:rPr>
          <w:rFonts w:ascii="Times New Roman" w:hAnsi="Times New Roman" w:cs="Times New Roman"/>
          <w:sz w:val="24"/>
          <w:szCs w:val="24"/>
        </w:rPr>
        <w:t xml:space="preserve"> &amp; Zeng, Z. (2020). Chronic stress promotes cancer development. </w:t>
      </w:r>
      <w:r w:rsidRPr="006216E3">
        <w:rPr>
          <w:rFonts w:ascii="Times New Roman" w:hAnsi="Times New Roman" w:cs="Times New Roman"/>
          <w:i/>
          <w:iCs/>
          <w:sz w:val="24"/>
          <w:szCs w:val="24"/>
        </w:rPr>
        <w:t>Frontiers in Oncology, 10</w:t>
      </w:r>
      <w:r w:rsidRPr="006216E3">
        <w:rPr>
          <w:rFonts w:ascii="Times New Roman" w:hAnsi="Times New Roman" w:cs="Times New Roman"/>
          <w:sz w:val="24"/>
          <w:szCs w:val="24"/>
        </w:rPr>
        <w:t xml:space="preserve">(1492), 1-10. </w:t>
      </w:r>
      <w:hyperlink r:id="rId27" w:history="1">
        <w:r w:rsidRPr="006A471F">
          <w:rPr>
            <w:rStyle w:val="Hyperlink"/>
            <w:rFonts w:ascii="Times New Roman" w:hAnsi="Times New Roman" w:cs="Times New Roman"/>
            <w:sz w:val="24"/>
            <w:szCs w:val="24"/>
          </w:rPr>
          <w:t>https://doi.org/10.3389/fonc.2020.01492</w:t>
        </w:r>
      </w:hyperlink>
      <w:r>
        <w:rPr>
          <w:rFonts w:ascii="Times New Roman" w:hAnsi="Times New Roman" w:cs="Times New Roman"/>
          <w:sz w:val="24"/>
          <w:szCs w:val="24"/>
        </w:rPr>
        <w:t xml:space="preserve"> </w:t>
      </w:r>
    </w:p>
    <w:p w14:paraId="0AAD1C20" w14:textId="77777777" w:rsidR="007439EA" w:rsidRPr="00CA320E"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Donkin, C., Brown, S., Heathcote, A., &amp; </w:t>
      </w:r>
      <w:proofErr w:type="spellStart"/>
      <w:r w:rsidRPr="00CA320E">
        <w:rPr>
          <w:rFonts w:ascii="Times New Roman" w:eastAsia="Times New Roman" w:hAnsi="Times New Roman" w:cs="Times New Roman"/>
          <w:bCs/>
          <w:kern w:val="0"/>
          <w:sz w:val="24"/>
          <w:szCs w:val="24"/>
          <w14:ligatures w14:val="none"/>
        </w:rPr>
        <w:t>Wagenmakers</w:t>
      </w:r>
      <w:proofErr w:type="spellEnd"/>
      <w:r w:rsidRPr="00CA320E">
        <w:rPr>
          <w:rFonts w:ascii="Times New Roman" w:eastAsia="Times New Roman" w:hAnsi="Times New Roman" w:cs="Times New Roman"/>
          <w:bCs/>
          <w:kern w:val="0"/>
          <w:sz w:val="24"/>
          <w:szCs w:val="24"/>
          <w14:ligatures w14:val="none"/>
        </w:rPr>
        <w:t xml:space="preserve">, E. J. (2011). Diffusion versus linear ballistic accumulation: Different models but the same conclusions about psychological </w:t>
      </w:r>
      <w:r w:rsidRPr="00CA320E">
        <w:rPr>
          <w:rFonts w:ascii="Times New Roman" w:eastAsia="Times New Roman" w:hAnsi="Times New Roman" w:cs="Times New Roman"/>
          <w:bCs/>
          <w:kern w:val="0"/>
          <w:sz w:val="24"/>
          <w:szCs w:val="24"/>
          <w14:ligatures w14:val="none"/>
        </w:rPr>
        <w:lastRenderedPageBreak/>
        <w:t xml:space="preserve">processes? </w:t>
      </w:r>
      <w:r w:rsidRPr="00CA320E">
        <w:rPr>
          <w:rFonts w:ascii="Times New Roman" w:eastAsia="Times New Roman" w:hAnsi="Times New Roman" w:cs="Times New Roman"/>
          <w:bCs/>
          <w:i/>
          <w:iCs/>
          <w:kern w:val="0"/>
          <w:sz w:val="24"/>
          <w:szCs w:val="24"/>
          <w14:ligatures w14:val="none"/>
        </w:rPr>
        <w:t>Psychonomic Bulletin &amp; Review</w:t>
      </w:r>
      <w:r w:rsidRPr="00CA320E">
        <w:rPr>
          <w:rFonts w:ascii="Times New Roman" w:eastAsia="Times New Roman" w:hAnsi="Times New Roman" w:cs="Times New Roman"/>
          <w:bCs/>
          <w:kern w:val="0"/>
          <w:sz w:val="24"/>
          <w:szCs w:val="24"/>
          <w14:ligatures w14:val="none"/>
        </w:rPr>
        <w:t xml:space="preserve">, </w:t>
      </w:r>
      <w:r w:rsidRPr="00CA320E">
        <w:rPr>
          <w:rFonts w:ascii="Times New Roman" w:eastAsia="Times New Roman" w:hAnsi="Times New Roman" w:cs="Times New Roman"/>
          <w:bCs/>
          <w:i/>
          <w:iCs/>
          <w:kern w:val="0"/>
          <w:sz w:val="24"/>
          <w:szCs w:val="24"/>
          <w14:ligatures w14:val="none"/>
        </w:rPr>
        <w:t>18</w:t>
      </w:r>
      <w:r w:rsidRPr="00CA320E">
        <w:rPr>
          <w:rFonts w:ascii="Times New Roman" w:eastAsia="Times New Roman" w:hAnsi="Times New Roman" w:cs="Times New Roman"/>
          <w:bCs/>
          <w:kern w:val="0"/>
          <w:sz w:val="24"/>
          <w:szCs w:val="24"/>
          <w14:ligatures w14:val="none"/>
        </w:rPr>
        <w:t xml:space="preserve">, 61–69. </w:t>
      </w:r>
      <w:r>
        <w:rPr>
          <w:rFonts w:ascii="Times New Roman" w:eastAsia="Times New Roman" w:hAnsi="Times New Roman" w:cs="Times New Roman"/>
          <w:bCs/>
          <w:kern w:val="0"/>
          <w:sz w:val="24"/>
          <w:szCs w:val="24"/>
          <w14:ligatures w14:val="none"/>
        </w:rPr>
        <w:br/>
      </w:r>
      <w:hyperlink r:id="rId28" w:history="1">
        <w:r w:rsidRPr="00260A44">
          <w:rPr>
            <w:rStyle w:val="Hyperlink"/>
            <w:rFonts w:ascii="Times New Roman" w:eastAsia="Times New Roman" w:hAnsi="Times New Roman" w:cs="Times New Roman"/>
            <w:bCs/>
            <w:kern w:val="0"/>
            <w:sz w:val="24"/>
            <w:szCs w:val="24"/>
            <w14:ligatures w14:val="none"/>
          </w:rPr>
          <w:t>https://doi.org/10.3758/s13423-010-0022-4</w:t>
        </w:r>
      </w:hyperlink>
      <w:r>
        <w:rPr>
          <w:rFonts w:ascii="Times New Roman" w:eastAsia="Times New Roman" w:hAnsi="Times New Roman" w:cs="Times New Roman"/>
          <w:bCs/>
          <w:kern w:val="0"/>
          <w:sz w:val="24"/>
          <w:szCs w:val="24"/>
          <w14:ligatures w14:val="none"/>
        </w:rPr>
        <w:t xml:space="preserve"> </w:t>
      </w:r>
    </w:p>
    <w:p w14:paraId="2E1CA136" w14:textId="77777777" w:rsidR="007439EA" w:rsidRPr="00F14EB9"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Durán-Gómez, N., López-Jurado, C. F., Nadal-Delgado, M., Pérez-</w:t>
      </w:r>
      <w:proofErr w:type="spellStart"/>
      <w:r w:rsidRPr="006216E3">
        <w:rPr>
          <w:rFonts w:ascii="Times New Roman" w:hAnsi="Times New Roman" w:cs="Times New Roman"/>
          <w:sz w:val="24"/>
          <w:szCs w:val="24"/>
        </w:rPr>
        <w:t>Civantos</w:t>
      </w:r>
      <w:proofErr w:type="spellEnd"/>
      <w:r w:rsidRPr="006216E3">
        <w:rPr>
          <w:rFonts w:ascii="Times New Roman" w:hAnsi="Times New Roman" w:cs="Times New Roman"/>
          <w:sz w:val="24"/>
          <w:szCs w:val="24"/>
        </w:rPr>
        <w:t>, D., Guerrero-Martín, J., &amp; Cáceres, M. C. (2022). Chemotherapy-related cognitive impairment in patients with breast cancer based on functional assessment and NIRS analysis. </w:t>
      </w:r>
      <w:r w:rsidRPr="00F14EB9">
        <w:rPr>
          <w:rFonts w:ascii="Times New Roman" w:hAnsi="Times New Roman" w:cs="Times New Roman"/>
          <w:i/>
          <w:iCs/>
          <w:sz w:val="24"/>
          <w:szCs w:val="24"/>
        </w:rPr>
        <w:t>Journal of Clinical Medicine, 11</w:t>
      </w:r>
      <w:r w:rsidRPr="006216E3">
        <w:rPr>
          <w:rFonts w:ascii="Times New Roman" w:hAnsi="Times New Roman" w:cs="Times New Roman"/>
          <w:sz w:val="24"/>
          <w:szCs w:val="24"/>
        </w:rPr>
        <w:t xml:space="preserve">(2363), 1-18. </w:t>
      </w:r>
      <w:hyperlink r:id="rId29" w:history="1">
        <w:r w:rsidRPr="00260A44">
          <w:rPr>
            <w:rStyle w:val="Hyperlink"/>
            <w:rFonts w:ascii="Times New Roman" w:hAnsi="Times New Roman" w:cs="Times New Roman"/>
            <w:sz w:val="24"/>
            <w:szCs w:val="24"/>
          </w:rPr>
          <w:t>https://doi.org/10.3390/jcm11092363</w:t>
        </w:r>
      </w:hyperlink>
      <w:r>
        <w:rPr>
          <w:rFonts w:ascii="Times New Roman" w:hAnsi="Times New Roman" w:cs="Times New Roman"/>
          <w:sz w:val="24"/>
          <w:szCs w:val="24"/>
        </w:rPr>
        <w:t xml:space="preserve"> </w:t>
      </w:r>
    </w:p>
    <w:p w14:paraId="1B616731"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proofErr w:type="spellStart"/>
      <w:r w:rsidRPr="00CA320E">
        <w:rPr>
          <w:rFonts w:ascii="Times New Roman" w:eastAsia="Times New Roman" w:hAnsi="Times New Roman" w:cs="Times New Roman"/>
          <w:bCs/>
          <w:kern w:val="0"/>
          <w:sz w:val="24"/>
          <w:szCs w:val="24"/>
          <w14:ligatures w14:val="none"/>
        </w:rPr>
        <w:t>Eidels</w:t>
      </w:r>
      <w:proofErr w:type="spellEnd"/>
      <w:r w:rsidRPr="00CA320E">
        <w:rPr>
          <w:rFonts w:ascii="Times New Roman" w:eastAsia="Times New Roman" w:hAnsi="Times New Roman" w:cs="Times New Roman"/>
          <w:bCs/>
          <w:kern w:val="0"/>
          <w:sz w:val="24"/>
          <w:szCs w:val="24"/>
          <w14:ligatures w14:val="none"/>
        </w:rPr>
        <w:t xml:space="preserve">, A., Donkin, C., Brown, S. D., &amp; Heathcote, A. (2010). Converging measures of workload capacity. </w:t>
      </w:r>
      <w:r w:rsidRPr="00CA320E">
        <w:rPr>
          <w:rFonts w:ascii="Times New Roman" w:eastAsia="Times New Roman" w:hAnsi="Times New Roman" w:cs="Times New Roman"/>
          <w:bCs/>
          <w:i/>
          <w:iCs/>
          <w:kern w:val="0"/>
          <w:sz w:val="24"/>
          <w:szCs w:val="24"/>
          <w14:ligatures w14:val="none"/>
        </w:rPr>
        <w:t>Psychonomic Bulletin &amp; Review, 17</w:t>
      </w:r>
      <w:r w:rsidRPr="00CA320E">
        <w:rPr>
          <w:rFonts w:ascii="Times New Roman" w:eastAsia="Times New Roman" w:hAnsi="Times New Roman" w:cs="Times New Roman"/>
          <w:bCs/>
          <w:kern w:val="0"/>
          <w:sz w:val="24"/>
          <w:szCs w:val="24"/>
          <w14:ligatures w14:val="none"/>
        </w:rPr>
        <w:t xml:space="preserve">, 763-771. </w:t>
      </w:r>
      <w:r>
        <w:rPr>
          <w:rFonts w:ascii="Times New Roman" w:eastAsia="Times New Roman" w:hAnsi="Times New Roman" w:cs="Times New Roman"/>
          <w:bCs/>
          <w:kern w:val="0"/>
          <w:sz w:val="24"/>
          <w:szCs w:val="24"/>
          <w14:ligatures w14:val="none"/>
        </w:rPr>
        <w:br/>
      </w:r>
      <w:hyperlink r:id="rId30" w:history="1">
        <w:r w:rsidRPr="00260A44">
          <w:rPr>
            <w:rStyle w:val="Hyperlink"/>
            <w:rFonts w:ascii="Times New Roman" w:eastAsia="Times New Roman" w:hAnsi="Times New Roman" w:cs="Times New Roman"/>
            <w:bCs/>
            <w:kern w:val="0"/>
            <w:sz w:val="24"/>
            <w:szCs w:val="24"/>
            <w14:ligatures w14:val="none"/>
          </w:rPr>
          <w:t>https://doi.org/10.3758/PBR.17.6.763</w:t>
        </w:r>
      </w:hyperlink>
      <w:r>
        <w:rPr>
          <w:rFonts w:ascii="Times New Roman" w:eastAsia="Times New Roman" w:hAnsi="Times New Roman" w:cs="Times New Roman"/>
          <w:bCs/>
          <w:kern w:val="0"/>
          <w:sz w:val="24"/>
          <w:szCs w:val="24"/>
          <w14:ligatures w14:val="none"/>
        </w:rPr>
        <w:t xml:space="preserve"> </w:t>
      </w:r>
    </w:p>
    <w:p w14:paraId="02C07CB9"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134B1D">
        <w:rPr>
          <w:rFonts w:ascii="Times New Roman" w:eastAsia="Times New Roman" w:hAnsi="Times New Roman" w:cs="Times New Roman"/>
          <w:bCs/>
          <w:kern w:val="0"/>
          <w:sz w:val="24"/>
          <w:szCs w:val="24"/>
          <w14:ligatures w14:val="none"/>
        </w:rPr>
        <w:t xml:space="preserve">Fan, J., </w:t>
      </w:r>
      <w:proofErr w:type="spellStart"/>
      <w:r w:rsidRPr="00134B1D">
        <w:rPr>
          <w:rFonts w:ascii="Times New Roman" w:eastAsia="Times New Roman" w:hAnsi="Times New Roman" w:cs="Times New Roman"/>
          <w:bCs/>
          <w:kern w:val="0"/>
          <w:sz w:val="24"/>
          <w:szCs w:val="24"/>
          <w14:ligatures w14:val="none"/>
        </w:rPr>
        <w:t>McCandliss</w:t>
      </w:r>
      <w:proofErr w:type="spellEnd"/>
      <w:r w:rsidRPr="00134B1D">
        <w:rPr>
          <w:rFonts w:ascii="Times New Roman" w:eastAsia="Times New Roman" w:hAnsi="Times New Roman" w:cs="Times New Roman"/>
          <w:bCs/>
          <w:kern w:val="0"/>
          <w:sz w:val="24"/>
          <w:szCs w:val="24"/>
          <w14:ligatures w14:val="none"/>
        </w:rPr>
        <w:t xml:space="preserve">, B. D., Sommer, T., Raz, A., &amp; Posner, M. I. (2002). Testing the efficiency and independence of attentional networks. </w:t>
      </w:r>
      <w:r w:rsidRPr="00134B1D">
        <w:rPr>
          <w:rFonts w:ascii="Times New Roman" w:eastAsia="Times New Roman" w:hAnsi="Times New Roman" w:cs="Times New Roman"/>
          <w:bCs/>
          <w:i/>
          <w:iCs/>
          <w:kern w:val="0"/>
          <w:sz w:val="24"/>
          <w:szCs w:val="24"/>
          <w14:ligatures w14:val="none"/>
        </w:rPr>
        <w:t>Journal of Cognitive Neuroscience</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14</w:t>
      </w:r>
      <w:r w:rsidRPr="00134B1D">
        <w:rPr>
          <w:rFonts w:ascii="Times New Roman" w:eastAsia="Times New Roman" w:hAnsi="Times New Roman" w:cs="Times New Roman"/>
          <w:bCs/>
          <w:kern w:val="0"/>
          <w:sz w:val="24"/>
          <w:szCs w:val="24"/>
          <w14:ligatures w14:val="none"/>
        </w:rPr>
        <w:t xml:space="preserve">(3), 340-347. </w:t>
      </w:r>
      <w:hyperlink r:id="rId31" w:history="1">
        <w:r w:rsidRPr="00134B1D">
          <w:rPr>
            <w:rStyle w:val="Hyperlink"/>
            <w:rFonts w:ascii="Times New Roman" w:eastAsia="Times New Roman" w:hAnsi="Times New Roman" w:cs="Times New Roman"/>
            <w:bCs/>
            <w:kern w:val="0"/>
            <w:sz w:val="24"/>
            <w:szCs w:val="24"/>
            <w14:ligatures w14:val="none"/>
          </w:rPr>
          <w:t>https://doi.org/10.1162/089892902317361886</w:t>
        </w:r>
      </w:hyperlink>
      <w:r>
        <w:rPr>
          <w:rFonts w:ascii="Times New Roman" w:eastAsia="Times New Roman" w:hAnsi="Times New Roman" w:cs="Times New Roman"/>
          <w:bCs/>
          <w:kern w:val="0"/>
          <w:sz w:val="24"/>
          <w:szCs w:val="24"/>
          <w14:ligatures w14:val="none"/>
        </w:rPr>
        <w:t xml:space="preserve"> </w:t>
      </w:r>
    </w:p>
    <w:p w14:paraId="2D7D8858"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Franco-Rocha, O. Y., Lewis, K. A., Longoria, K. D., De La Torre Schutz, A., Wright, M. L., &amp; Kesler, S. R. (2023). Cancer-related cognitive impairment in racial and ethnic minority groups: A scoping review. </w:t>
      </w:r>
      <w:r w:rsidRPr="006216E3">
        <w:rPr>
          <w:rFonts w:ascii="Times New Roman" w:hAnsi="Times New Roman" w:cs="Times New Roman"/>
          <w:i/>
          <w:iCs/>
          <w:sz w:val="24"/>
          <w:szCs w:val="24"/>
        </w:rPr>
        <w:t>Journal of Cancer Research and Clinical Oncology</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149</w:t>
      </w:r>
      <w:r w:rsidRPr="006216E3">
        <w:rPr>
          <w:rFonts w:ascii="Times New Roman" w:hAnsi="Times New Roman" w:cs="Times New Roman"/>
          <w:sz w:val="24"/>
          <w:szCs w:val="24"/>
        </w:rPr>
        <w:t xml:space="preserve">, 12561-12587. </w:t>
      </w:r>
      <w:hyperlink r:id="rId32" w:history="1">
        <w:r w:rsidRPr="00260A44">
          <w:rPr>
            <w:rStyle w:val="Hyperlink"/>
            <w:rFonts w:ascii="Times New Roman" w:hAnsi="Times New Roman" w:cs="Times New Roman"/>
            <w:sz w:val="24"/>
            <w:szCs w:val="24"/>
          </w:rPr>
          <w:t>https://doi.org/10.1007/s00432-023-05088-0</w:t>
        </w:r>
      </w:hyperlink>
      <w:r>
        <w:rPr>
          <w:rFonts w:ascii="Times New Roman" w:hAnsi="Times New Roman" w:cs="Times New Roman"/>
          <w:sz w:val="24"/>
          <w:szCs w:val="24"/>
        </w:rPr>
        <w:t xml:space="preserve"> </w:t>
      </w:r>
    </w:p>
    <w:p w14:paraId="43E4683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French-Rosas, L. N., Moye, J., &amp; Naik, A. D. (2011). Improving the recognition and treatment of cancer-related posttraumatic stress disorder. </w:t>
      </w:r>
      <w:r w:rsidRPr="006216E3">
        <w:rPr>
          <w:rFonts w:ascii="Times New Roman" w:hAnsi="Times New Roman" w:cs="Times New Roman"/>
          <w:i/>
          <w:iCs/>
          <w:sz w:val="24"/>
          <w:szCs w:val="24"/>
        </w:rPr>
        <w:t>Journal of Psychiatric Practice, 17</w:t>
      </w:r>
      <w:r w:rsidRPr="006216E3">
        <w:rPr>
          <w:rFonts w:ascii="Times New Roman" w:hAnsi="Times New Roman" w:cs="Times New Roman"/>
          <w:sz w:val="24"/>
          <w:szCs w:val="24"/>
        </w:rPr>
        <w:t xml:space="preserve">(4), 270-276. </w:t>
      </w:r>
      <w:hyperlink r:id="rId33" w:history="1">
        <w:r w:rsidRPr="006A471F">
          <w:rPr>
            <w:rStyle w:val="Hyperlink"/>
            <w:rFonts w:ascii="Times New Roman" w:hAnsi="Times New Roman" w:cs="Times New Roman"/>
            <w:sz w:val="24"/>
            <w:szCs w:val="24"/>
          </w:rPr>
          <w:t>https://doi.org/10.1097/01.pra.0000400264.30043.ae</w:t>
        </w:r>
      </w:hyperlink>
      <w:r>
        <w:rPr>
          <w:rFonts w:ascii="Times New Roman" w:hAnsi="Times New Roman" w:cs="Times New Roman"/>
          <w:sz w:val="24"/>
          <w:szCs w:val="24"/>
        </w:rPr>
        <w:t xml:space="preserve"> </w:t>
      </w:r>
    </w:p>
    <w:p w14:paraId="2C7F0B6E"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Gan, H. K., Bernstein, L. J., Brown, J., </w:t>
      </w:r>
      <w:proofErr w:type="spellStart"/>
      <w:r w:rsidRPr="006216E3">
        <w:rPr>
          <w:rFonts w:ascii="Times New Roman" w:hAnsi="Times New Roman" w:cs="Times New Roman"/>
          <w:sz w:val="24"/>
          <w:szCs w:val="24"/>
        </w:rPr>
        <w:t>Ringash</w:t>
      </w:r>
      <w:proofErr w:type="spellEnd"/>
      <w:r w:rsidRPr="006216E3">
        <w:rPr>
          <w:rFonts w:ascii="Times New Roman" w:hAnsi="Times New Roman" w:cs="Times New Roman"/>
          <w:sz w:val="24"/>
          <w:szCs w:val="24"/>
        </w:rPr>
        <w:t xml:space="preserve">, J., </w:t>
      </w:r>
      <w:proofErr w:type="spellStart"/>
      <w:r w:rsidRPr="006216E3">
        <w:rPr>
          <w:rFonts w:ascii="Times New Roman" w:hAnsi="Times New Roman" w:cs="Times New Roman"/>
          <w:sz w:val="24"/>
          <w:szCs w:val="24"/>
        </w:rPr>
        <w:t>Vakilha</w:t>
      </w:r>
      <w:proofErr w:type="spellEnd"/>
      <w:r w:rsidRPr="006216E3">
        <w:rPr>
          <w:rFonts w:ascii="Times New Roman" w:hAnsi="Times New Roman" w:cs="Times New Roman"/>
          <w:sz w:val="24"/>
          <w:szCs w:val="24"/>
        </w:rPr>
        <w:t xml:space="preserve">, M., Wang, L., Goldstein, D., Kim, J., Hope, A., O'Sullivan, B., Waldron, J., Abdul Razak, A. R., Chen, E. X., &amp; Siu, L. L. (2011). Cognitive functioning after radiotherapy or chemoradiotherapy for head-and-neck </w:t>
      </w:r>
      <w:r w:rsidRPr="006216E3">
        <w:rPr>
          <w:rFonts w:ascii="Times New Roman" w:hAnsi="Times New Roman" w:cs="Times New Roman"/>
          <w:sz w:val="24"/>
          <w:szCs w:val="24"/>
        </w:rPr>
        <w:lastRenderedPageBreak/>
        <w:t>cancer. </w:t>
      </w:r>
      <w:r w:rsidRPr="006216E3">
        <w:rPr>
          <w:rFonts w:ascii="Times New Roman" w:hAnsi="Times New Roman" w:cs="Times New Roman"/>
          <w:i/>
          <w:iCs/>
          <w:sz w:val="24"/>
          <w:szCs w:val="24"/>
        </w:rPr>
        <w:t>International Journal of Radiation Oncology, Biology, Physics, 81</w:t>
      </w:r>
      <w:r w:rsidRPr="006216E3">
        <w:rPr>
          <w:rFonts w:ascii="Times New Roman" w:hAnsi="Times New Roman" w:cs="Times New Roman"/>
          <w:sz w:val="24"/>
          <w:szCs w:val="24"/>
        </w:rPr>
        <w:t xml:space="preserve">(1), 126–134. </w:t>
      </w:r>
      <w:hyperlink r:id="rId34" w:history="1">
        <w:r w:rsidRPr="00260A44">
          <w:rPr>
            <w:rStyle w:val="Hyperlink"/>
            <w:rFonts w:ascii="Times New Roman" w:hAnsi="Times New Roman" w:cs="Times New Roman"/>
            <w:sz w:val="24"/>
            <w:szCs w:val="24"/>
          </w:rPr>
          <w:t>https://doi.org/10.1016/j.ijrobp.2010.05.004</w:t>
        </w:r>
      </w:hyperlink>
      <w:r>
        <w:rPr>
          <w:rFonts w:ascii="Times New Roman" w:hAnsi="Times New Roman" w:cs="Times New Roman"/>
          <w:sz w:val="24"/>
          <w:szCs w:val="24"/>
        </w:rPr>
        <w:t xml:space="preserve"> </w:t>
      </w:r>
    </w:p>
    <w:p w14:paraId="20E641B2" w14:textId="77777777" w:rsidR="007439EA" w:rsidRPr="00F14EB9"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Gaynor, A. M., Ahsan, A., Jung, D., Schofield, E., Li, Y., Ryan, E., </w:t>
      </w:r>
      <w:r>
        <w:rPr>
          <w:rFonts w:ascii="Times New Roman" w:hAnsi="Times New Roman" w:cs="Times New Roman"/>
          <w:sz w:val="24"/>
          <w:szCs w:val="24"/>
        </w:rPr>
        <w:t>Ahles, T. A.,</w:t>
      </w:r>
      <w:r w:rsidRPr="006216E3">
        <w:rPr>
          <w:rFonts w:ascii="Times New Roman" w:hAnsi="Times New Roman" w:cs="Times New Roman"/>
          <w:sz w:val="24"/>
          <w:szCs w:val="24"/>
        </w:rPr>
        <w:t xml:space="preserve"> &amp; Root, J. C. (2022). Novel computerized neurocognitive test battery is sensitive to cancer-related cognitive deficits in survivors. </w:t>
      </w:r>
      <w:r w:rsidRPr="006216E3">
        <w:rPr>
          <w:rFonts w:ascii="Times New Roman" w:hAnsi="Times New Roman" w:cs="Times New Roman"/>
          <w:i/>
          <w:iCs/>
          <w:sz w:val="24"/>
          <w:szCs w:val="24"/>
        </w:rPr>
        <w:t>Journal of Cancer Survivorship</w:t>
      </w:r>
      <w:r w:rsidRPr="006216E3">
        <w:rPr>
          <w:rFonts w:ascii="Times New Roman" w:hAnsi="Times New Roman" w:cs="Times New Roman"/>
          <w:sz w:val="24"/>
          <w:szCs w:val="24"/>
        </w:rPr>
        <w:t xml:space="preserve">, 1-13. </w:t>
      </w:r>
      <w:hyperlink r:id="rId35" w:history="1">
        <w:r w:rsidRPr="00260A44">
          <w:rPr>
            <w:rStyle w:val="Hyperlink"/>
            <w:rFonts w:ascii="Times New Roman" w:hAnsi="Times New Roman" w:cs="Times New Roman"/>
            <w:sz w:val="24"/>
            <w:szCs w:val="24"/>
          </w:rPr>
          <w:t>https://doi.org/10.1007/s11764-022-01232-w</w:t>
        </w:r>
      </w:hyperlink>
      <w:r>
        <w:rPr>
          <w:rFonts w:ascii="Times New Roman" w:hAnsi="Times New Roman" w:cs="Times New Roman"/>
          <w:sz w:val="24"/>
          <w:szCs w:val="24"/>
        </w:rPr>
        <w:t xml:space="preserve"> </w:t>
      </w:r>
    </w:p>
    <w:p w14:paraId="3C730F20"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Geraghty, A. C., Gibson, E. M., Ghanem, R. A., Greene, J. J., Ocampo, A., Goldstein, A. K., Ni, L., Yang, T., Marton, R. M., </w:t>
      </w:r>
      <w:proofErr w:type="spellStart"/>
      <w:r w:rsidRPr="006216E3">
        <w:rPr>
          <w:rFonts w:ascii="Times New Roman" w:hAnsi="Times New Roman" w:cs="Times New Roman"/>
          <w:sz w:val="24"/>
          <w:szCs w:val="24"/>
        </w:rPr>
        <w:t>Paşca</w:t>
      </w:r>
      <w:proofErr w:type="spellEnd"/>
      <w:r w:rsidRPr="006216E3">
        <w:rPr>
          <w:rFonts w:ascii="Times New Roman" w:hAnsi="Times New Roman" w:cs="Times New Roman"/>
          <w:sz w:val="24"/>
          <w:szCs w:val="24"/>
        </w:rPr>
        <w:t xml:space="preserve">, S. P., Greenberg, M. E., Longo, F. M., &amp; Monje, M. (2019). Loss of </w:t>
      </w:r>
      <w:r>
        <w:rPr>
          <w:rFonts w:ascii="Times New Roman" w:hAnsi="Times New Roman" w:cs="Times New Roman"/>
          <w:sz w:val="24"/>
          <w:szCs w:val="24"/>
        </w:rPr>
        <w:t>a</w:t>
      </w:r>
      <w:r w:rsidRPr="006216E3">
        <w:rPr>
          <w:rFonts w:ascii="Times New Roman" w:hAnsi="Times New Roman" w:cs="Times New Roman"/>
          <w:sz w:val="24"/>
          <w:szCs w:val="24"/>
        </w:rPr>
        <w:t xml:space="preserve">daptive </w:t>
      </w:r>
      <w:r>
        <w:rPr>
          <w:rFonts w:ascii="Times New Roman" w:hAnsi="Times New Roman" w:cs="Times New Roman"/>
          <w:sz w:val="24"/>
          <w:szCs w:val="24"/>
        </w:rPr>
        <w:t>m</w:t>
      </w:r>
      <w:r w:rsidRPr="006216E3">
        <w:rPr>
          <w:rFonts w:ascii="Times New Roman" w:hAnsi="Times New Roman" w:cs="Times New Roman"/>
          <w:sz w:val="24"/>
          <w:szCs w:val="24"/>
        </w:rPr>
        <w:t xml:space="preserve">yelination </w:t>
      </w:r>
      <w:r>
        <w:rPr>
          <w:rFonts w:ascii="Times New Roman" w:hAnsi="Times New Roman" w:cs="Times New Roman"/>
          <w:sz w:val="24"/>
          <w:szCs w:val="24"/>
        </w:rPr>
        <w:t>c</w:t>
      </w:r>
      <w:r w:rsidRPr="006216E3">
        <w:rPr>
          <w:rFonts w:ascii="Times New Roman" w:hAnsi="Times New Roman" w:cs="Times New Roman"/>
          <w:sz w:val="24"/>
          <w:szCs w:val="24"/>
        </w:rPr>
        <w:t xml:space="preserve">ontributes to </w:t>
      </w:r>
      <w:r>
        <w:rPr>
          <w:rFonts w:ascii="Times New Roman" w:hAnsi="Times New Roman" w:cs="Times New Roman"/>
          <w:sz w:val="24"/>
          <w:szCs w:val="24"/>
        </w:rPr>
        <w:t>m</w:t>
      </w:r>
      <w:r w:rsidRPr="006216E3">
        <w:rPr>
          <w:rFonts w:ascii="Times New Roman" w:hAnsi="Times New Roman" w:cs="Times New Roman"/>
          <w:sz w:val="24"/>
          <w:szCs w:val="24"/>
        </w:rPr>
        <w:t xml:space="preserve">ethotrexate </w:t>
      </w:r>
      <w:r>
        <w:rPr>
          <w:rFonts w:ascii="Times New Roman" w:hAnsi="Times New Roman" w:cs="Times New Roman"/>
          <w:sz w:val="24"/>
          <w:szCs w:val="24"/>
        </w:rPr>
        <w:t>c</w:t>
      </w:r>
      <w:r w:rsidRPr="006216E3">
        <w:rPr>
          <w:rFonts w:ascii="Times New Roman" w:hAnsi="Times New Roman" w:cs="Times New Roman"/>
          <w:sz w:val="24"/>
          <w:szCs w:val="24"/>
        </w:rPr>
        <w:t>hemotherapy-</w:t>
      </w:r>
      <w:r>
        <w:rPr>
          <w:rFonts w:ascii="Times New Roman" w:hAnsi="Times New Roman" w:cs="Times New Roman"/>
          <w:sz w:val="24"/>
          <w:szCs w:val="24"/>
        </w:rPr>
        <w:t>r</w:t>
      </w:r>
      <w:r w:rsidRPr="006216E3">
        <w:rPr>
          <w:rFonts w:ascii="Times New Roman" w:hAnsi="Times New Roman" w:cs="Times New Roman"/>
          <w:sz w:val="24"/>
          <w:szCs w:val="24"/>
        </w:rPr>
        <w:t xml:space="preserve">elated </w:t>
      </w:r>
      <w:r>
        <w:rPr>
          <w:rFonts w:ascii="Times New Roman" w:hAnsi="Times New Roman" w:cs="Times New Roman"/>
          <w:sz w:val="24"/>
          <w:szCs w:val="24"/>
        </w:rPr>
        <w:t>c</w:t>
      </w:r>
      <w:r w:rsidRPr="006216E3">
        <w:rPr>
          <w:rFonts w:ascii="Times New Roman" w:hAnsi="Times New Roman" w:cs="Times New Roman"/>
          <w:sz w:val="24"/>
          <w:szCs w:val="24"/>
        </w:rPr>
        <w:t xml:space="preserve">ognitive </w:t>
      </w:r>
      <w:r>
        <w:rPr>
          <w:rFonts w:ascii="Times New Roman" w:hAnsi="Times New Roman" w:cs="Times New Roman"/>
          <w:sz w:val="24"/>
          <w:szCs w:val="24"/>
        </w:rPr>
        <w:t>i</w:t>
      </w:r>
      <w:r w:rsidRPr="006216E3">
        <w:rPr>
          <w:rFonts w:ascii="Times New Roman" w:hAnsi="Times New Roman" w:cs="Times New Roman"/>
          <w:sz w:val="24"/>
          <w:szCs w:val="24"/>
        </w:rPr>
        <w:t>mpairment</w:t>
      </w:r>
      <w:r w:rsidRPr="006216E3">
        <w:rPr>
          <w:rFonts w:ascii="Times New Roman" w:hAnsi="Times New Roman" w:cs="Times New Roman"/>
          <w:i/>
          <w:iCs/>
          <w:sz w:val="24"/>
          <w:szCs w:val="24"/>
        </w:rPr>
        <w:t>. Neuron, 103</w:t>
      </w:r>
      <w:r w:rsidRPr="006216E3">
        <w:rPr>
          <w:rFonts w:ascii="Times New Roman" w:hAnsi="Times New Roman" w:cs="Times New Roman"/>
          <w:sz w:val="24"/>
          <w:szCs w:val="24"/>
        </w:rPr>
        <w:t>(2), 250–265.</w:t>
      </w:r>
      <w:r>
        <w:rPr>
          <w:rFonts w:ascii="Times New Roman" w:hAnsi="Times New Roman" w:cs="Times New Roman"/>
          <w:sz w:val="24"/>
          <w:szCs w:val="24"/>
        </w:rPr>
        <w:t xml:space="preserve"> </w:t>
      </w:r>
      <w:hyperlink r:id="rId36" w:history="1">
        <w:r w:rsidRPr="00260A44">
          <w:rPr>
            <w:rStyle w:val="Hyperlink"/>
            <w:rFonts w:ascii="Times New Roman" w:hAnsi="Times New Roman" w:cs="Times New Roman"/>
            <w:sz w:val="24"/>
            <w:szCs w:val="24"/>
          </w:rPr>
          <w:t>https://doi.org/10.1016/j.neuron.2019.04.032</w:t>
        </w:r>
      </w:hyperlink>
      <w:r>
        <w:rPr>
          <w:rFonts w:ascii="Times New Roman" w:hAnsi="Times New Roman" w:cs="Times New Roman"/>
          <w:sz w:val="24"/>
          <w:szCs w:val="24"/>
        </w:rPr>
        <w:t xml:space="preserve"> </w:t>
      </w:r>
    </w:p>
    <w:p w14:paraId="251800B7" w14:textId="77777777" w:rsidR="007439EA" w:rsidRPr="009F66C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Gibson, E. M., &amp; Monje, M. (2021). Microglia in </w:t>
      </w:r>
      <w:r>
        <w:rPr>
          <w:rFonts w:ascii="Times New Roman" w:hAnsi="Times New Roman" w:cs="Times New Roman"/>
          <w:sz w:val="24"/>
          <w:szCs w:val="24"/>
        </w:rPr>
        <w:t>c</w:t>
      </w:r>
      <w:r w:rsidRPr="006216E3">
        <w:rPr>
          <w:rFonts w:ascii="Times New Roman" w:hAnsi="Times New Roman" w:cs="Times New Roman"/>
          <w:sz w:val="24"/>
          <w:szCs w:val="24"/>
        </w:rPr>
        <w:t xml:space="preserve">ancer </w:t>
      </w:r>
      <w:r>
        <w:rPr>
          <w:rFonts w:ascii="Times New Roman" w:hAnsi="Times New Roman" w:cs="Times New Roman"/>
          <w:sz w:val="24"/>
          <w:szCs w:val="24"/>
        </w:rPr>
        <w:t>t</w:t>
      </w:r>
      <w:r w:rsidRPr="006216E3">
        <w:rPr>
          <w:rFonts w:ascii="Times New Roman" w:hAnsi="Times New Roman" w:cs="Times New Roman"/>
          <w:sz w:val="24"/>
          <w:szCs w:val="24"/>
        </w:rPr>
        <w:t>herapy-</w:t>
      </w:r>
      <w:r>
        <w:rPr>
          <w:rFonts w:ascii="Times New Roman" w:hAnsi="Times New Roman" w:cs="Times New Roman"/>
          <w:sz w:val="24"/>
          <w:szCs w:val="24"/>
        </w:rPr>
        <w:t>r</w:t>
      </w:r>
      <w:r w:rsidRPr="006216E3">
        <w:rPr>
          <w:rFonts w:ascii="Times New Roman" w:hAnsi="Times New Roman" w:cs="Times New Roman"/>
          <w:sz w:val="24"/>
          <w:szCs w:val="24"/>
        </w:rPr>
        <w:t xml:space="preserve">elated </w:t>
      </w:r>
      <w:r>
        <w:rPr>
          <w:rFonts w:ascii="Times New Roman" w:hAnsi="Times New Roman" w:cs="Times New Roman"/>
          <w:sz w:val="24"/>
          <w:szCs w:val="24"/>
        </w:rPr>
        <w:t>c</w:t>
      </w:r>
      <w:r w:rsidRPr="006216E3">
        <w:rPr>
          <w:rFonts w:ascii="Times New Roman" w:hAnsi="Times New Roman" w:cs="Times New Roman"/>
          <w:sz w:val="24"/>
          <w:szCs w:val="24"/>
        </w:rPr>
        <w:t xml:space="preserve">ognitive </w:t>
      </w:r>
      <w:r>
        <w:rPr>
          <w:rFonts w:ascii="Times New Roman" w:hAnsi="Times New Roman" w:cs="Times New Roman"/>
          <w:sz w:val="24"/>
          <w:szCs w:val="24"/>
        </w:rPr>
        <w:t>i</w:t>
      </w:r>
      <w:r w:rsidRPr="006216E3">
        <w:rPr>
          <w:rFonts w:ascii="Times New Roman" w:hAnsi="Times New Roman" w:cs="Times New Roman"/>
          <w:sz w:val="24"/>
          <w:szCs w:val="24"/>
        </w:rPr>
        <w:t xml:space="preserve">mpairment. </w:t>
      </w:r>
      <w:r w:rsidRPr="006216E3">
        <w:rPr>
          <w:rFonts w:ascii="Times New Roman" w:hAnsi="Times New Roman" w:cs="Times New Roman"/>
          <w:i/>
          <w:iCs/>
          <w:sz w:val="24"/>
          <w:szCs w:val="24"/>
        </w:rPr>
        <w:t>Trends in Neurosciences, 44</w:t>
      </w:r>
      <w:r w:rsidRPr="006216E3">
        <w:rPr>
          <w:rFonts w:ascii="Times New Roman" w:hAnsi="Times New Roman" w:cs="Times New Roman"/>
          <w:sz w:val="24"/>
          <w:szCs w:val="24"/>
        </w:rPr>
        <w:t xml:space="preserve">(6), 441–451. </w:t>
      </w:r>
      <w:hyperlink r:id="rId37" w:history="1">
        <w:r w:rsidRPr="00260A44">
          <w:rPr>
            <w:rStyle w:val="Hyperlink"/>
            <w:rFonts w:ascii="Times New Roman" w:hAnsi="Times New Roman" w:cs="Times New Roman"/>
            <w:sz w:val="24"/>
            <w:szCs w:val="24"/>
          </w:rPr>
          <w:t>https://doi.org/10.1016/j.tins.2021.02.003</w:t>
        </w:r>
      </w:hyperlink>
      <w:r>
        <w:rPr>
          <w:rFonts w:ascii="Times New Roman" w:hAnsi="Times New Roman" w:cs="Times New Roman"/>
          <w:sz w:val="24"/>
          <w:szCs w:val="24"/>
        </w:rPr>
        <w:t xml:space="preserve"> </w:t>
      </w:r>
    </w:p>
    <w:p w14:paraId="24E027E7" w14:textId="77777777" w:rsidR="007439EA" w:rsidRDefault="007439EA" w:rsidP="007439EA">
      <w:pPr>
        <w:spacing w:after="0" w:line="480" w:lineRule="auto"/>
        <w:ind w:left="720" w:hanging="720"/>
        <w:rPr>
          <w:rFonts w:ascii="Times New Roman" w:hAnsi="Times New Roman" w:cs="Times New Roman"/>
          <w:sz w:val="24"/>
          <w:szCs w:val="24"/>
        </w:rPr>
      </w:pPr>
      <w:r w:rsidRPr="003718A8">
        <w:rPr>
          <w:rFonts w:ascii="Times New Roman" w:hAnsi="Times New Roman" w:cs="Times New Roman"/>
          <w:sz w:val="24"/>
          <w:szCs w:val="24"/>
        </w:rPr>
        <w:t xml:space="preserve">Gilbertson-White, S., </w:t>
      </w:r>
      <w:proofErr w:type="spellStart"/>
      <w:r w:rsidRPr="003718A8">
        <w:rPr>
          <w:rFonts w:ascii="Times New Roman" w:hAnsi="Times New Roman" w:cs="Times New Roman"/>
          <w:sz w:val="24"/>
          <w:szCs w:val="24"/>
        </w:rPr>
        <w:t>Shahnazi</w:t>
      </w:r>
      <w:proofErr w:type="spellEnd"/>
      <w:r w:rsidRPr="003718A8">
        <w:rPr>
          <w:rFonts w:ascii="Times New Roman" w:hAnsi="Times New Roman" w:cs="Times New Roman"/>
          <w:sz w:val="24"/>
          <w:szCs w:val="24"/>
        </w:rPr>
        <w:t xml:space="preserve">, A., &amp; Cherwin, C. (2019). Are perceived stress and cytokine genotypes clinically feasible as predictors of </w:t>
      </w:r>
      <w:proofErr w:type="spellStart"/>
      <w:r w:rsidRPr="003718A8">
        <w:rPr>
          <w:rFonts w:ascii="Times New Roman" w:hAnsi="Times New Roman" w:cs="Times New Roman"/>
          <w:sz w:val="24"/>
          <w:szCs w:val="24"/>
        </w:rPr>
        <w:t>psychoneuroimmune</w:t>
      </w:r>
      <w:proofErr w:type="spellEnd"/>
      <w:r w:rsidRPr="003718A8">
        <w:rPr>
          <w:rFonts w:ascii="Times New Roman" w:hAnsi="Times New Roman" w:cs="Times New Roman"/>
          <w:sz w:val="24"/>
          <w:szCs w:val="24"/>
        </w:rPr>
        <w:t xml:space="preserve"> symptoms in advanced cancer? </w:t>
      </w:r>
      <w:r w:rsidRPr="003718A8">
        <w:rPr>
          <w:rFonts w:ascii="Times New Roman" w:hAnsi="Times New Roman" w:cs="Times New Roman"/>
          <w:i/>
          <w:iCs/>
          <w:sz w:val="24"/>
          <w:szCs w:val="24"/>
        </w:rPr>
        <w:t>The Permanente Journal, 23</w:t>
      </w:r>
      <w:r>
        <w:rPr>
          <w:rFonts w:ascii="Times New Roman" w:hAnsi="Times New Roman" w:cs="Times New Roman"/>
          <w:sz w:val="24"/>
          <w:szCs w:val="24"/>
        </w:rPr>
        <w:t>, 18-20</w:t>
      </w:r>
      <w:r w:rsidRPr="003718A8">
        <w:rPr>
          <w:rFonts w:ascii="Times New Roman" w:hAnsi="Times New Roman" w:cs="Times New Roman"/>
          <w:sz w:val="24"/>
          <w:szCs w:val="24"/>
        </w:rPr>
        <w:t>.</w:t>
      </w:r>
      <w:r>
        <w:rPr>
          <w:rFonts w:ascii="Times New Roman" w:hAnsi="Times New Roman" w:cs="Times New Roman"/>
          <w:sz w:val="24"/>
          <w:szCs w:val="24"/>
        </w:rPr>
        <w:t xml:space="preserve"> </w:t>
      </w:r>
      <w:hyperlink r:id="rId38" w:history="1">
        <w:r w:rsidRPr="006A471F">
          <w:rPr>
            <w:rStyle w:val="Hyperlink"/>
            <w:rFonts w:ascii="Times New Roman" w:hAnsi="Times New Roman" w:cs="Times New Roman"/>
            <w:sz w:val="24"/>
            <w:szCs w:val="24"/>
          </w:rPr>
          <w:t>https://doi.org/10.7812/TPP/18-120</w:t>
        </w:r>
      </w:hyperlink>
      <w:r>
        <w:rPr>
          <w:rFonts w:ascii="Times New Roman" w:hAnsi="Times New Roman" w:cs="Times New Roman"/>
          <w:sz w:val="24"/>
          <w:szCs w:val="24"/>
        </w:rPr>
        <w:t xml:space="preserve"> </w:t>
      </w:r>
    </w:p>
    <w:p w14:paraId="46677DF8"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6216E3">
        <w:rPr>
          <w:rFonts w:ascii="Times New Roman" w:hAnsi="Times New Roman" w:cs="Times New Roman"/>
          <w:sz w:val="24"/>
          <w:szCs w:val="24"/>
        </w:rPr>
        <w:t xml:space="preserve">Harrison, R. A., </w:t>
      </w:r>
      <w:proofErr w:type="spellStart"/>
      <w:r w:rsidRPr="006216E3">
        <w:rPr>
          <w:rFonts w:ascii="Times New Roman" w:hAnsi="Times New Roman" w:cs="Times New Roman"/>
          <w:sz w:val="24"/>
          <w:szCs w:val="24"/>
        </w:rPr>
        <w:t>Sharafeldin</w:t>
      </w:r>
      <w:proofErr w:type="spellEnd"/>
      <w:r w:rsidRPr="006216E3">
        <w:rPr>
          <w:rFonts w:ascii="Times New Roman" w:hAnsi="Times New Roman" w:cs="Times New Roman"/>
          <w:sz w:val="24"/>
          <w:szCs w:val="24"/>
        </w:rPr>
        <w:t xml:space="preserve">, N., </w:t>
      </w:r>
      <w:proofErr w:type="spellStart"/>
      <w:r w:rsidRPr="006216E3">
        <w:rPr>
          <w:rFonts w:ascii="Times New Roman" w:hAnsi="Times New Roman" w:cs="Times New Roman"/>
          <w:sz w:val="24"/>
          <w:szCs w:val="24"/>
        </w:rPr>
        <w:t>Rexer</w:t>
      </w:r>
      <w:proofErr w:type="spellEnd"/>
      <w:r w:rsidRPr="006216E3">
        <w:rPr>
          <w:rFonts w:ascii="Times New Roman" w:hAnsi="Times New Roman" w:cs="Times New Roman"/>
          <w:sz w:val="24"/>
          <w:szCs w:val="24"/>
        </w:rPr>
        <w:t xml:space="preserve">, J. L., </w:t>
      </w:r>
      <w:proofErr w:type="spellStart"/>
      <w:r w:rsidRPr="006216E3">
        <w:rPr>
          <w:rFonts w:ascii="Times New Roman" w:hAnsi="Times New Roman" w:cs="Times New Roman"/>
          <w:sz w:val="24"/>
          <w:szCs w:val="24"/>
        </w:rPr>
        <w:t>Streck</w:t>
      </w:r>
      <w:proofErr w:type="spellEnd"/>
      <w:r w:rsidRPr="006216E3">
        <w:rPr>
          <w:rFonts w:ascii="Times New Roman" w:hAnsi="Times New Roman" w:cs="Times New Roman"/>
          <w:sz w:val="24"/>
          <w:szCs w:val="24"/>
        </w:rPr>
        <w:t xml:space="preserve">, B., Petersen, M., </w:t>
      </w:r>
      <w:proofErr w:type="spellStart"/>
      <w:r w:rsidRPr="006216E3">
        <w:rPr>
          <w:rFonts w:ascii="Times New Roman" w:hAnsi="Times New Roman" w:cs="Times New Roman"/>
          <w:sz w:val="24"/>
          <w:szCs w:val="24"/>
        </w:rPr>
        <w:t>Henneghan</w:t>
      </w:r>
      <w:proofErr w:type="spellEnd"/>
      <w:r w:rsidRPr="006216E3">
        <w:rPr>
          <w:rFonts w:ascii="Times New Roman" w:hAnsi="Times New Roman" w:cs="Times New Roman"/>
          <w:sz w:val="24"/>
          <w:szCs w:val="24"/>
        </w:rPr>
        <w:t xml:space="preserve">, A. M., &amp; Kesler, S. R. (2021). Neurocognitive impairment after hematopoietic stem cell transplant for hematologic malignancies: </w:t>
      </w:r>
      <w:r>
        <w:rPr>
          <w:rFonts w:ascii="Times New Roman" w:hAnsi="Times New Roman" w:cs="Times New Roman"/>
          <w:sz w:val="24"/>
          <w:szCs w:val="24"/>
        </w:rPr>
        <w:t>P</w:t>
      </w:r>
      <w:r w:rsidRPr="006216E3">
        <w:rPr>
          <w:rFonts w:ascii="Times New Roman" w:hAnsi="Times New Roman" w:cs="Times New Roman"/>
          <w:sz w:val="24"/>
          <w:szCs w:val="24"/>
        </w:rPr>
        <w:t xml:space="preserve">henotype and mechanisms. </w:t>
      </w:r>
      <w:r w:rsidRPr="006216E3">
        <w:rPr>
          <w:rFonts w:ascii="Times New Roman" w:hAnsi="Times New Roman" w:cs="Times New Roman"/>
          <w:i/>
          <w:iCs/>
          <w:sz w:val="24"/>
          <w:szCs w:val="24"/>
        </w:rPr>
        <w:t>The Oncologist, 26</w:t>
      </w:r>
      <w:r w:rsidRPr="006216E3">
        <w:rPr>
          <w:rFonts w:ascii="Times New Roman" w:hAnsi="Times New Roman" w:cs="Times New Roman"/>
          <w:sz w:val="24"/>
          <w:szCs w:val="24"/>
        </w:rPr>
        <w:t xml:space="preserve">(11), 1-13. </w:t>
      </w:r>
      <w:r w:rsidRPr="006216E3">
        <w:rPr>
          <w:rFonts w:ascii="Times New Roman" w:hAnsi="Times New Roman" w:cs="Times New Roman"/>
          <w:sz w:val="24"/>
          <w:szCs w:val="24"/>
        </w:rPr>
        <w:br/>
      </w:r>
      <w:hyperlink r:id="rId39" w:history="1">
        <w:r w:rsidRPr="00260A44">
          <w:rPr>
            <w:rStyle w:val="Hyperlink"/>
            <w:rFonts w:ascii="Times New Roman" w:hAnsi="Times New Roman" w:cs="Times New Roman"/>
            <w:sz w:val="24"/>
            <w:szCs w:val="24"/>
          </w:rPr>
          <w:t>https://doi.org/10.1002/onco.13867</w:t>
        </w:r>
      </w:hyperlink>
      <w:r>
        <w:rPr>
          <w:rFonts w:ascii="Times New Roman" w:hAnsi="Times New Roman" w:cs="Times New Roman"/>
          <w:sz w:val="24"/>
          <w:szCs w:val="24"/>
        </w:rPr>
        <w:t xml:space="preserve"> </w:t>
      </w:r>
    </w:p>
    <w:p w14:paraId="0B585DA7" w14:textId="77777777" w:rsidR="007439EA" w:rsidRPr="00134B1D"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861CD1">
        <w:rPr>
          <w:rFonts w:ascii="Times New Roman" w:hAnsi="Times New Roman" w:cs="Times New Roman"/>
          <w:sz w:val="24"/>
          <w:szCs w:val="24"/>
        </w:rPr>
        <w:t xml:space="preserve">He, J. L., Hirst, R. J., Puri, R., Coxon, J., </w:t>
      </w:r>
      <w:proofErr w:type="spellStart"/>
      <w:r w:rsidRPr="00861CD1">
        <w:rPr>
          <w:rFonts w:ascii="Times New Roman" w:hAnsi="Times New Roman" w:cs="Times New Roman"/>
          <w:sz w:val="24"/>
          <w:szCs w:val="24"/>
        </w:rPr>
        <w:t>Byblow</w:t>
      </w:r>
      <w:proofErr w:type="spellEnd"/>
      <w:r w:rsidRPr="00861CD1">
        <w:rPr>
          <w:rFonts w:ascii="Times New Roman" w:hAnsi="Times New Roman" w:cs="Times New Roman"/>
          <w:sz w:val="24"/>
          <w:szCs w:val="24"/>
        </w:rPr>
        <w:t xml:space="preserve">, W., Hinder, M., </w:t>
      </w:r>
      <w:proofErr w:type="spellStart"/>
      <w:r w:rsidRPr="00861CD1">
        <w:rPr>
          <w:rFonts w:ascii="Times New Roman" w:hAnsi="Times New Roman" w:cs="Times New Roman"/>
          <w:sz w:val="24"/>
          <w:szCs w:val="24"/>
        </w:rPr>
        <w:t>Skippen</w:t>
      </w:r>
      <w:proofErr w:type="spellEnd"/>
      <w:r w:rsidRPr="00861CD1">
        <w:rPr>
          <w:rFonts w:ascii="Times New Roman" w:hAnsi="Times New Roman" w:cs="Times New Roman"/>
          <w:sz w:val="24"/>
          <w:szCs w:val="24"/>
        </w:rPr>
        <w:t xml:space="preserve">, P., Matzke, D., Heathcote, A., </w:t>
      </w:r>
      <w:proofErr w:type="spellStart"/>
      <w:r w:rsidRPr="00861CD1">
        <w:rPr>
          <w:rFonts w:ascii="Times New Roman" w:hAnsi="Times New Roman" w:cs="Times New Roman"/>
          <w:sz w:val="24"/>
          <w:szCs w:val="24"/>
        </w:rPr>
        <w:t>Wadsley</w:t>
      </w:r>
      <w:proofErr w:type="spellEnd"/>
      <w:r w:rsidRPr="00861CD1">
        <w:rPr>
          <w:rFonts w:ascii="Times New Roman" w:hAnsi="Times New Roman" w:cs="Times New Roman"/>
          <w:sz w:val="24"/>
          <w:szCs w:val="24"/>
        </w:rPr>
        <w:t xml:space="preserve">, C. G., Silk, T., Hyde, C., Parmar, D., </w:t>
      </w:r>
      <w:proofErr w:type="spellStart"/>
      <w:r w:rsidRPr="00861CD1">
        <w:rPr>
          <w:rFonts w:ascii="Times New Roman" w:hAnsi="Times New Roman" w:cs="Times New Roman"/>
          <w:sz w:val="24"/>
          <w:szCs w:val="24"/>
        </w:rPr>
        <w:t>Pedapati</w:t>
      </w:r>
      <w:proofErr w:type="spellEnd"/>
      <w:r w:rsidRPr="00861CD1">
        <w:rPr>
          <w:rFonts w:ascii="Times New Roman" w:hAnsi="Times New Roman" w:cs="Times New Roman"/>
          <w:sz w:val="24"/>
          <w:szCs w:val="24"/>
        </w:rPr>
        <w:t xml:space="preserve">, E., Gilbert, D. L., Huddleston, D. A., </w:t>
      </w:r>
      <w:proofErr w:type="spellStart"/>
      <w:r w:rsidRPr="00861CD1">
        <w:rPr>
          <w:rFonts w:ascii="Times New Roman" w:hAnsi="Times New Roman" w:cs="Times New Roman"/>
          <w:sz w:val="24"/>
          <w:szCs w:val="24"/>
        </w:rPr>
        <w:t>Mostofsky</w:t>
      </w:r>
      <w:proofErr w:type="spellEnd"/>
      <w:r w:rsidRPr="00861CD1">
        <w:rPr>
          <w:rFonts w:ascii="Times New Roman" w:hAnsi="Times New Roman" w:cs="Times New Roman"/>
          <w:sz w:val="24"/>
          <w:szCs w:val="24"/>
        </w:rPr>
        <w:t xml:space="preserve">, S., </w:t>
      </w:r>
      <w:proofErr w:type="spellStart"/>
      <w:r w:rsidRPr="00861CD1">
        <w:rPr>
          <w:rFonts w:ascii="Times New Roman" w:hAnsi="Times New Roman" w:cs="Times New Roman"/>
          <w:sz w:val="24"/>
          <w:szCs w:val="24"/>
        </w:rPr>
        <w:t>Leunissen</w:t>
      </w:r>
      <w:proofErr w:type="spellEnd"/>
      <w:r w:rsidRPr="00861CD1">
        <w:rPr>
          <w:rFonts w:ascii="Times New Roman" w:hAnsi="Times New Roman" w:cs="Times New Roman"/>
          <w:sz w:val="24"/>
          <w:szCs w:val="24"/>
        </w:rPr>
        <w:t xml:space="preserve">, I., MacDonald, H. J., Chowdhury, N. S., … </w:t>
      </w:r>
      <w:r w:rsidRPr="00861CD1">
        <w:rPr>
          <w:rFonts w:ascii="Times New Roman" w:hAnsi="Times New Roman" w:cs="Times New Roman"/>
          <w:sz w:val="24"/>
          <w:szCs w:val="24"/>
        </w:rPr>
        <w:lastRenderedPageBreak/>
        <w:t xml:space="preserve">Puts, N. A. J. </w:t>
      </w:r>
      <w:r w:rsidRPr="00134B1D">
        <w:rPr>
          <w:rFonts w:ascii="Times New Roman" w:eastAsia="Times New Roman" w:hAnsi="Times New Roman" w:cs="Times New Roman"/>
          <w:bCs/>
          <w:kern w:val="0"/>
          <w:sz w:val="24"/>
          <w:szCs w:val="24"/>
          <w14:ligatures w14:val="none"/>
        </w:rPr>
        <w:t xml:space="preserve"> (2022). OSARI, an open-source anticipated response inhibition task. </w:t>
      </w:r>
      <w:r w:rsidRPr="00134B1D">
        <w:rPr>
          <w:rFonts w:ascii="Times New Roman" w:eastAsia="Times New Roman" w:hAnsi="Times New Roman" w:cs="Times New Roman"/>
          <w:bCs/>
          <w:i/>
          <w:iCs/>
          <w:kern w:val="0"/>
          <w:sz w:val="24"/>
          <w:szCs w:val="24"/>
          <w14:ligatures w14:val="none"/>
        </w:rPr>
        <w:t>Behavior Research Methods</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54</w:t>
      </w:r>
      <w:r w:rsidRPr="00134B1D">
        <w:rPr>
          <w:rFonts w:ascii="Times New Roman" w:eastAsia="Times New Roman" w:hAnsi="Times New Roman" w:cs="Times New Roman"/>
          <w:bCs/>
          <w:kern w:val="0"/>
          <w:sz w:val="24"/>
          <w:szCs w:val="24"/>
          <w14:ligatures w14:val="none"/>
        </w:rPr>
        <w:t xml:space="preserve">, 1530-1540. </w:t>
      </w:r>
      <w:hyperlink r:id="rId40" w:history="1">
        <w:r w:rsidRPr="00134B1D">
          <w:rPr>
            <w:rStyle w:val="Hyperlink"/>
            <w:rFonts w:ascii="Times New Roman" w:eastAsia="Times New Roman" w:hAnsi="Times New Roman" w:cs="Times New Roman"/>
            <w:bCs/>
            <w:kern w:val="0"/>
            <w:sz w:val="24"/>
            <w:szCs w:val="24"/>
            <w14:ligatures w14:val="none"/>
          </w:rPr>
          <w:t>https://doi.org/10.3758/s13428-021-01680-9</w:t>
        </w:r>
      </w:hyperlink>
      <w:r>
        <w:rPr>
          <w:rFonts w:ascii="Times New Roman" w:eastAsia="Times New Roman" w:hAnsi="Times New Roman" w:cs="Times New Roman"/>
          <w:bCs/>
          <w:kern w:val="0"/>
          <w:sz w:val="24"/>
          <w:szCs w:val="24"/>
          <w14:ligatures w14:val="none"/>
        </w:rPr>
        <w:t xml:space="preserve"> </w:t>
      </w:r>
    </w:p>
    <w:p w14:paraId="580D78E1"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134B1D">
        <w:rPr>
          <w:rFonts w:ascii="Times New Roman" w:eastAsia="Times New Roman" w:hAnsi="Times New Roman" w:cs="Times New Roman"/>
          <w:bCs/>
          <w:kern w:val="0"/>
          <w:sz w:val="24"/>
          <w:szCs w:val="24"/>
          <w14:ligatures w14:val="none"/>
        </w:rPr>
        <w:t xml:space="preserve">Heathcote, A., Coleman, J. R., </w:t>
      </w:r>
      <w:proofErr w:type="spellStart"/>
      <w:r w:rsidRPr="00134B1D">
        <w:rPr>
          <w:rFonts w:ascii="Times New Roman" w:eastAsia="Times New Roman" w:hAnsi="Times New Roman" w:cs="Times New Roman"/>
          <w:bCs/>
          <w:kern w:val="0"/>
          <w:sz w:val="24"/>
          <w:szCs w:val="24"/>
          <w14:ligatures w14:val="none"/>
        </w:rPr>
        <w:t>Eidels</w:t>
      </w:r>
      <w:proofErr w:type="spellEnd"/>
      <w:r w:rsidRPr="00134B1D">
        <w:rPr>
          <w:rFonts w:ascii="Times New Roman" w:eastAsia="Times New Roman" w:hAnsi="Times New Roman" w:cs="Times New Roman"/>
          <w:bCs/>
          <w:kern w:val="0"/>
          <w:sz w:val="24"/>
          <w:szCs w:val="24"/>
          <w14:ligatures w14:val="none"/>
        </w:rPr>
        <w:t xml:space="preserve">, A., Watson, J. M., Houpt, J., &amp; Strayer, D. L. (2015). Working memory’s workload capacity. </w:t>
      </w:r>
      <w:r w:rsidRPr="00134B1D">
        <w:rPr>
          <w:rFonts w:ascii="Times New Roman" w:eastAsia="Times New Roman" w:hAnsi="Times New Roman" w:cs="Times New Roman"/>
          <w:bCs/>
          <w:i/>
          <w:iCs/>
          <w:kern w:val="0"/>
          <w:sz w:val="24"/>
          <w:szCs w:val="24"/>
          <w14:ligatures w14:val="none"/>
        </w:rPr>
        <w:t>Memory &amp; Cognition</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43</w:t>
      </w:r>
      <w:r w:rsidRPr="00134B1D">
        <w:rPr>
          <w:rFonts w:ascii="Times New Roman" w:eastAsia="Times New Roman" w:hAnsi="Times New Roman" w:cs="Times New Roman"/>
          <w:bCs/>
          <w:kern w:val="0"/>
          <w:sz w:val="24"/>
          <w:szCs w:val="24"/>
          <w14:ligatures w14:val="none"/>
        </w:rPr>
        <w:t xml:space="preserve">, 973-989. </w:t>
      </w:r>
      <w:hyperlink r:id="rId41" w:history="1">
        <w:r w:rsidRPr="00134B1D">
          <w:rPr>
            <w:rStyle w:val="Hyperlink"/>
            <w:rFonts w:ascii="Times New Roman" w:eastAsia="Times New Roman" w:hAnsi="Times New Roman" w:cs="Times New Roman"/>
            <w:bCs/>
            <w:kern w:val="0"/>
            <w:sz w:val="24"/>
            <w:szCs w:val="24"/>
            <w14:ligatures w14:val="none"/>
          </w:rPr>
          <w:t>https://doi.org/10.3758/s13421-015-0526-2</w:t>
        </w:r>
      </w:hyperlink>
      <w:r>
        <w:rPr>
          <w:rFonts w:ascii="Times New Roman" w:eastAsia="Times New Roman" w:hAnsi="Times New Roman" w:cs="Times New Roman"/>
          <w:bCs/>
          <w:kern w:val="0"/>
          <w:sz w:val="24"/>
          <w:szCs w:val="24"/>
          <w14:ligatures w14:val="none"/>
        </w:rPr>
        <w:t xml:space="preserve"> </w:t>
      </w:r>
    </w:p>
    <w:p w14:paraId="17E325D5" w14:textId="77777777" w:rsidR="007439EA"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Henneghan</w:t>
      </w:r>
      <w:proofErr w:type="spellEnd"/>
      <w:r w:rsidRPr="006216E3">
        <w:rPr>
          <w:rFonts w:ascii="Times New Roman" w:hAnsi="Times New Roman" w:cs="Times New Roman"/>
          <w:sz w:val="24"/>
          <w:szCs w:val="24"/>
        </w:rPr>
        <w:t>, A., Haley, A. P., &amp; Kesler, S. (2020). Exploring relationships among peripheral amyloid beta, tau, cytokines, cognitive function, and psychosomatic symptoms in breast cancer survivors. </w:t>
      </w:r>
      <w:r w:rsidRPr="006216E3">
        <w:rPr>
          <w:rFonts w:ascii="Times New Roman" w:hAnsi="Times New Roman" w:cs="Times New Roman"/>
          <w:i/>
          <w:iCs/>
          <w:sz w:val="24"/>
          <w:szCs w:val="24"/>
        </w:rPr>
        <w:t>Biological Research for Nursing, 22</w:t>
      </w:r>
      <w:r w:rsidRPr="006216E3">
        <w:rPr>
          <w:rFonts w:ascii="Times New Roman" w:hAnsi="Times New Roman" w:cs="Times New Roman"/>
          <w:sz w:val="24"/>
          <w:szCs w:val="24"/>
        </w:rPr>
        <w:t xml:space="preserve">(1), 126-138. </w:t>
      </w:r>
      <w:r>
        <w:rPr>
          <w:rFonts w:ascii="Times New Roman" w:hAnsi="Times New Roman" w:cs="Times New Roman"/>
          <w:sz w:val="24"/>
          <w:szCs w:val="24"/>
        </w:rPr>
        <w:br/>
      </w:r>
      <w:hyperlink r:id="rId42" w:history="1">
        <w:r w:rsidRPr="006A471F">
          <w:rPr>
            <w:rStyle w:val="Hyperlink"/>
            <w:rFonts w:ascii="Times New Roman" w:hAnsi="Times New Roman" w:cs="Times New Roman"/>
            <w:sz w:val="24"/>
            <w:szCs w:val="24"/>
          </w:rPr>
          <w:t>https://doi.org/10.1177/1099800419887230</w:t>
        </w:r>
      </w:hyperlink>
      <w:r>
        <w:rPr>
          <w:rFonts w:ascii="Times New Roman" w:hAnsi="Times New Roman" w:cs="Times New Roman"/>
          <w:sz w:val="24"/>
          <w:szCs w:val="24"/>
        </w:rPr>
        <w:t xml:space="preserve"> </w:t>
      </w:r>
    </w:p>
    <w:p w14:paraId="002F2AE8" w14:textId="77777777" w:rsidR="007439EA"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Henneghan</w:t>
      </w:r>
      <w:proofErr w:type="spellEnd"/>
      <w:r w:rsidRPr="006216E3">
        <w:rPr>
          <w:rFonts w:ascii="Times New Roman" w:hAnsi="Times New Roman" w:cs="Times New Roman"/>
          <w:sz w:val="24"/>
          <w:szCs w:val="24"/>
        </w:rPr>
        <w:t xml:space="preserve">, A. M., </w:t>
      </w:r>
      <w:proofErr w:type="spellStart"/>
      <w:r w:rsidRPr="006216E3">
        <w:rPr>
          <w:rFonts w:ascii="Times New Roman" w:hAnsi="Times New Roman" w:cs="Times New Roman"/>
          <w:sz w:val="24"/>
          <w:szCs w:val="24"/>
        </w:rPr>
        <w:t>Palesh</w:t>
      </w:r>
      <w:proofErr w:type="spellEnd"/>
      <w:r w:rsidRPr="006216E3">
        <w:rPr>
          <w:rFonts w:ascii="Times New Roman" w:hAnsi="Times New Roman" w:cs="Times New Roman"/>
          <w:sz w:val="24"/>
          <w:szCs w:val="24"/>
        </w:rPr>
        <w:t>, O., Harrison, M., &amp; Kesler, S. R. (2018). Identifying cytokine predictors of cognitive functioning in breast cancer survivors up to 10 years post chemotherapy using machine learning. </w:t>
      </w:r>
      <w:r w:rsidRPr="006216E3">
        <w:rPr>
          <w:rFonts w:ascii="Times New Roman" w:hAnsi="Times New Roman" w:cs="Times New Roman"/>
          <w:i/>
          <w:iCs/>
          <w:sz w:val="24"/>
          <w:szCs w:val="24"/>
        </w:rPr>
        <w:t>Journal of Neuroimmunology, 320</w:t>
      </w:r>
      <w:r w:rsidRPr="006216E3">
        <w:rPr>
          <w:rFonts w:ascii="Times New Roman" w:hAnsi="Times New Roman" w:cs="Times New Roman"/>
          <w:sz w:val="24"/>
          <w:szCs w:val="24"/>
        </w:rPr>
        <w:t xml:space="preserve">, 38-47. </w:t>
      </w:r>
      <w:hyperlink r:id="rId43" w:history="1">
        <w:r w:rsidRPr="00260A44">
          <w:rPr>
            <w:rStyle w:val="Hyperlink"/>
            <w:rFonts w:ascii="Times New Roman" w:hAnsi="Times New Roman" w:cs="Times New Roman"/>
            <w:sz w:val="24"/>
            <w:szCs w:val="24"/>
          </w:rPr>
          <w:t>https://doi.org/10.1016/j.jneuroim.2018.04.012</w:t>
        </w:r>
      </w:hyperlink>
      <w:r>
        <w:rPr>
          <w:rFonts w:ascii="Times New Roman" w:hAnsi="Times New Roman" w:cs="Times New Roman"/>
          <w:sz w:val="24"/>
          <w:szCs w:val="24"/>
        </w:rPr>
        <w:t xml:space="preserve"> </w:t>
      </w:r>
    </w:p>
    <w:p w14:paraId="2C8DC78C"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Henneghan</w:t>
      </w:r>
      <w:proofErr w:type="spellEnd"/>
      <w:r w:rsidRPr="006216E3">
        <w:rPr>
          <w:rFonts w:ascii="Times New Roman" w:hAnsi="Times New Roman" w:cs="Times New Roman"/>
          <w:sz w:val="24"/>
          <w:szCs w:val="24"/>
        </w:rPr>
        <w:t xml:space="preserve">, A. M., Van Dyk, K., Kaufmann, T., Harrison, R., Gibbons, C., </w:t>
      </w:r>
      <w:proofErr w:type="spellStart"/>
      <w:r w:rsidRPr="006216E3">
        <w:rPr>
          <w:rFonts w:ascii="Times New Roman" w:hAnsi="Times New Roman" w:cs="Times New Roman"/>
          <w:sz w:val="24"/>
          <w:szCs w:val="24"/>
        </w:rPr>
        <w:t>Heijnen</w:t>
      </w:r>
      <w:proofErr w:type="spellEnd"/>
      <w:r w:rsidRPr="006216E3">
        <w:rPr>
          <w:rFonts w:ascii="Times New Roman" w:hAnsi="Times New Roman" w:cs="Times New Roman"/>
          <w:sz w:val="24"/>
          <w:szCs w:val="24"/>
        </w:rPr>
        <w:t xml:space="preserve">, C., &amp; Kesler, S. R. (2021). Measuring self-reported cancer-related cognitive impairment: recommendations from the cancer neuroscience initiative working group. JNCI: Journal of the National Cancer Institute, 113(12), 1625-1633. </w:t>
      </w:r>
      <w:hyperlink r:id="rId44" w:history="1">
        <w:r w:rsidRPr="00260A44">
          <w:rPr>
            <w:rStyle w:val="Hyperlink"/>
            <w:rFonts w:ascii="Times New Roman" w:hAnsi="Times New Roman" w:cs="Times New Roman"/>
            <w:sz w:val="24"/>
            <w:szCs w:val="24"/>
          </w:rPr>
          <w:t>https://doi.org/10.1093/jnci/djac202</w:t>
        </w:r>
      </w:hyperlink>
      <w:r>
        <w:rPr>
          <w:rFonts w:ascii="Times New Roman" w:hAnsi="Times New Roman" w:cs="Times New Roman"/>
          <w:sz w:val="24"/>
          <w:szCs w:val="24"/>
        </w:rPr>
        <w:t xml:space="preserve"> </w:t>
      </w:r>
    </w:p>
    <w:p w14:paraId="562D015A" w14:textId="77777777" w:rsidR="007439EA"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Henneghan</w:t>
      </w:r>
      <w:proofErr w:type="spellEnd"/>
      <w:r w:rsidRPr="006216E3">
        <w:rPr>
          <w:rFonts w:ascii="Times New Roman" w:hAnsi="Times New Roman" w:cs="Times New Roman"/>
          <w:sz w:val="24"/>
          <w:szCs w:val="24"/>
        </w:rPr>
        <w:t xml:space="preserve">, A., Wright, M. L., </w:t>
      </w:r>
      <w:proofErr w:type="spellStart"/>
      <w:r w:rsidRPr="006216E3">
        <w:rPr>
          <w:rFonts w:ascii="Times New Roman" w:hAnsi="Times New Roman" w:cs="Times New Roman"/>
          <w:sz w:val="24"/>
          <w:szCs w:val="24"/>
        </w:rPr>
        <w:t>Bourne</w:t>
      </w:r>
      <w:proofErr w:type="spellEnd"/>
      <w:r w:rsidRPr="006216E3">
        <w:rPr>
          <w:rFonts w:ascii="Times New Roman" w:hAnsi="Times New Roman" w:cs="Times New Roman"/>
          <w:sz w:val="24"/>
          <w:szCs w:val="24"/>
        </w:rPr>
        <w:t xml:space="preserve">, G., &amp; Sales, A. C. (2021). A cross-sectional exploration of cytokine–symptom networks in breast cancer survivors using network analysis. </w:t>
      </w:r>
      <w:r w:rsidRPr="006216E3">
        <w:rPr>
          <w:rFonts w:ascii="Times New Roman" w:hAnsi="Times New Roman" w:cs="Times New Roman"/>
          <w:i/>
          <w:iCs/>
          <w:sz w:val="24"/>
          <w:szCs w:val="24"/>
        </w:rPr>
        <w:t>Canadian Journal of Nursing Research, 53</w:t>
      </w:r>
      <w:r w:rsidRPr="006216E3">
        <w:rPr>
          <w:rFonts w:ascii="Times New Roman" w:hAnsi="Times New Roman" w:cs="Times New Roman"/>
          <w:sz w:val="24"/>
          <w:szCs w:val="24"/>
        </w:rPr>
        <w:t xml:space="preserve">(3), 303-315. </w:t>
      </w:r>
      <w:r>
        <w:rPr>
          <w:rFonts w:ascii="Times New Roman" w:hAnsi="Times New Roman" w:cs="Times New Roman"/>
          <w:sz w:val="24"/>
          <w:szCs w:val="24"/>
        </w:rPr>
        <w:br/>
      </w:r>
      <w:hyperlink r:id="rId45" w:history="1">
        <w:r w:rsidRPr="00260A44">
          <w:rPr>
            <w:rStyle w:val="Hyperlink"/>
            <w:rFonts w:ascii="Times New Roman" w:hAnsi="Times New Roman" w:cs="Times New Roman"/>
            <w:sz w:val="24"/>
            <w:szCs w:val="24"/>
          </w:rPr>
          <w:t>https://doi.org/10.1177/0844562120927535</w:t>
        </w:r>
      </w:hyperlink>
      <w:r>
        <w:rPr>
          <w:rFonts w:ascii="Times New Roman" w:hAnsi="Times New Roman" w:cs="Times New Roman"/>
          <w:sz w:val="24"/>
          <w:szCs w:val="24"/>
        </w:rPr>
        <w:t xml:space="preserve"> </w:t>
      </w:r>
    </w:p>
    <w:p w14:paraId="1799CA77"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lastRenderedPageBreak/>
        <w:t>Hermelink</w:t>
      </w:r>
      <w:proofErr w:type="spellEnd"/>
      <w:r w:rsidRPr="006216E3">
        <w:rPr>
          <w:rFonts w:ascii="Times New Roman" w:hAnsi="Times New Roman" w:cs="Times New Roman"/>
          <w:sz w:val="24"/>
          <w:szCs w:val="24"/>
        </w:rPr>
        <w:t xml:space="preserve">, K. (2015). Chemotherapy and cognitive function in breast cancer patients: The so-called chemo brain. </w:t>
      </w:r>
      <w:r w:rsidRPr="006216E3">
        <w:rPr>
          <w:rFonts w:ascii="Times New Roman" w:hAnsi="Times New Roman" w:cs="Times New Roman"/>
          <w:i/>
          <w:iCs/>
          <w:sz w:val="24"/>
          <w:szCs w:val="24"/>
        </w:rPr>
        <w:t>Journal of the National Cancer Institute Monographs, 2015</w:t>
      </w:r>
      <w:r w:rsidRPr="006216E3">
        <w:rPr>
          <w:rFonts w:ascii="Times New Roman" w:hAnsi="Times New Roman" w:cs="Times New Roman"/>
          <w:sz w:val="24"/>
          <w:szCs w:val="24"/>
        </w:rPr>
        <w:t xml:space="preserve">(51), 67-69. </w:t>
      </w:r>
      <w:hyperlink r:id="rId46" w:history="1">
        <w:r w:rsidRPr="00260A44">
          <w:rPr>
            <w:rStyle w:val="Hyperlink"/>
            <w:rFonts w:ascii="Times New Roman" w:hAnsi="Times New Roman" w:cs="Times New Roman"/>
            <w:sz w:val="24"/>
            <w:szCs w:val="24"/>
          </w:rPr>
          <w:t>https://doi.org/10.1093/jncimonographs/lgv009</w:t>
        </w:r>
      </w:hyperlink>
      <w:r>
        <w:rPr>
          <w:rFonts w:ascii="Times New Roman" w:hAnsi="Times New Roman" w:cs="Times New Roman"/>
          <w:sz w:val="24"/>
          <w:szCs w:val="24"/>
        </w:rPr>
        <w:t xml:space="preserve"> </w:t>
      </w:r>
    </w:p>
    <w:p w14:paraId="01F8F8DF" w14:textId="77777777" w:rsidR="007439EA"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Hermelink</w:t>
      </w:r>
      <w:proofErr w:type="spellEnd"/>
      <w:r w:rsidRPr="006216E3">
        <w:rPr>
          <w:rFonts w:ascii="Times New Roman" w:hAnsi="Times New Roman" w:cs="Times New Roman"/>
          <w:sz w:val="24"/>
          <w:szCs w:val="24"/>
        </w:rPr>
        <w:t xml:space="preserve">, K., </w:t>
      </w:r>
      <w:proofErr w:type="spellStart"/>
      <w:r w:rsidRPr="006216E3">
        <w:rPr>
          <w:rFonts w:ascii="Times New Roman" w:hAnsi="Times New Roman" w:cs="Times New Roman"/>
          <w:sz w:val="24"/>
          <w:szCs w:val="24"/>
        </w:rPr>
        <w:t>Bühner</w:t>
      </w:r>
      <w:proofErr w:type="spellEnd"/>
      <w:r w:rsidRPr="006216E3">
        <w:rPr>
          <w:rFonts w:ascii="Times New Roman" w:hAnsi="Times New Roman" w:cs="Times New Roman"/>
          <w:sz w:val="24"/>
          <w:szCs w:val="24"/>
        </w:rPr>
        <w:t xml:space="preserve">, M., </w:t>
      </w:r>
      <w:proofErr w:type="spellStart"/>
      <w:r w:rsidRPr="006216E3">
        <w:rPr>
          <w:rFonts w:ascii="Times New Roman" w:hAnsi="Times New Roman" w:cs="Times New Roman"/>
          <w:sz w:val="24"/>
          <w:szCs w:val="24"/>
        </w:rPr>
        <w:t>Sckopke</w:t>
      </w:r>
      <w:proofErr w:type="spellEnd"/>
      <w:r w:rsidRPr="006216E3">
        <w:rPr>
          <w:rFonts w:ascii="Times New Roman" w:hAnsi="Times New Roman" w:cs="Times New Roman"/>
          <w:sz w:val="24"/>
          <w:szCs w:val="24"/>
        </w:rPr>
        <w:t xml:space="preserve">, P., Neufeld, F., </w:t>
      </w:r>
      <w:proofErr w:type="spellStart"/>
      <w:r w:rsidRPr="006216E3">
        <w:rPr>
          <w:rFonts w:ascii="Times New Roman" w:hAnsi="Times New Roman" w:cs="Times New Roman"/>
          <w:sz w:val="24"/>
          <w:szCs w:val="24"/>
        </w:rPr>
        <w:t>Kaste</w:t>
      </w:r>
      <w:proofErr w:type="spellEnd"/>
      <w:r w:rsidRPr="006216E3">
        <w:rPr>
          <w:rFonts w:ascii="Times New Roman" w:hAnsi="Times New Roman" w:cs="Times New Roman"/>
          <w:sz w:val="24"/>
          <w:szCs w:val="24"/>
        </w:rPr>
        <w:t xml:space="preserve">, J., Voigt, V., ... &amp; </w:t>
      </w:r>
      <w:proofErr w:type="spellStart"/>
      <w:r w:rsidRPr="006216E3">
        <w:rPr>
          <w:rFonts w:ascii="Times New Roman" w:hAnsi="Times New Roman" w:cs="Times New Roman"/>
          <w:sz w:val="24"/>
          <w:szCs w:val="24"/>
        </w:rPr>
        <w:t>Harbeck</w:t>
      </w:r>
      <w:proofErr w:type="spellEnd"/>
      <w:r w:rsidRPr="006216E3">
        <w:rPr>
          <w:rFonts w:ascii="Times New Roman" w:hAnsi="Times New Roman" w:cs="Times New Roman"/>
          <w:sz w:val="24"/>
          <w:szCs w:val="24"/>
        </w:rPr>
        <w:t xml:space="preserve">, N. (2017). Chemotherapy and post-traumatic stress in the causation of cognitive dysfunction in breast cancer patients. </w:t>
      </w:r>
      <w:r w:rsidRPr="006216E3">
        <w:rPr>
          <w:rFonts w:ascii="Times New Roman" w:hAnsi="Times New Roman" w:cs="Times New Roman"/>
          <w:i/>
          <w:iCs/>
          <w:sz w:val="24"/>
          <w:szCs w:val="24"/>
        </w:rPr>
        <w:t>Journal of the National Cancer Institute, 109</w:t>
      </w:r>
      <w:r w:rsidRPr="006216E3">
        <w:rPr>
          <w:rFonts w:ascii="Times New Roman" w:hAnsi="Times New Roman" w:cs="Times New Roman"/>
          <w:sz w:val="24"/>
          <w:szCs w:val="24"/>
        </w:rPr>
        <w:t xml:space="preserve">(10), 1-15. </w:t>
      </w:r>
      <w:hyperlink r:id="rId47" w:history="1">
        <w:r w:rsidRPr="006A471F">
          <w:rPr>
            <w:rStyle w:val="Hyperlink"/>
            <w:rFonts w:ascii="Times New Roman" w:hAnsi="Times New Roman" w:cs="Times New Roman"/>
            <w:sz w:val="24"/>
            <w:szCs w:val="24"/>
          </w:rPr>
          <w:t>https://doi.org/10.1093/jnci/djx057</w:t>
        </w:r>
      </w:hyperlink>
      <w:r>
        <w:rPr>
          <w:rFonts w:ascii="Times New Roman" w:hAnsi="Times New Roman" w:cs="Times New Roman"/>
          <w:sz w:val="24"/>
          <w:szCs w:val="24"/>
        </w:rPr>
        <w:t xml:space="preserve"> </w:t>
      </w:r>
    </w:p>
    <w:p w14:paraId="47703AFC"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Hermelink</w:t>
      </w:r>
      <w:proofErr w:type="spellEnd"/>
      <w:r w:rsidRPr="006216E3">
        <w:rPr>
          <w:rFonts w:ascii="Times New Roman" w:hAnsi="Times New Roman" w:cs="Times New Roman"/>
          <w:sz w:val="24"/>
          <w:szCs w:val="24"/>
        </w:rPr>
        <w:t xml:space="preserve">, K., Voigt, V., </w:t>
      </w:r>
      <w:proofErr w:type="spellStart"/>
      <w:r w:rsidRPr="006216E3">
        <w:rPr>
          <w:rFonts w:ascii="Times New Roman" w:hAnsi="Times New Roman" w:cs="Times New Roman"/>
          <w:sz w:val="24"/>
          <w:szCs w:val="24"/>
        </w:rPr>
        <w:t>Kaste</w:t>
      </w:r>
      <w:proofErr w:type="spellEnd"/>
      <w:r w:rsidRPr="006216E3">
        <w:rPr>
          <w:rFonts w:ascii="Times New Roman" w:hAnsi="Times New Roman" w:cs="Times New Roman"/>
          <w:sz w:val="24"/>
          <w:szCs w:val="24"/>
        </w:rPr>
        <w:t xml:space="preserve">, J., Neufeld, F., </w:t>
      </w:r>
      <w:proofErr w:type="spellStart"/>
      <w:r w:rsidRPr="006216E3">
        <w:rPr>
          <w:rFonts w:ascii="Times New Roman" w:hAnsi="Times New Roman" w:cs="Times New Roman"/>
          <w:sz w:val="24"/>
          <w:szCs w:val="24"/>
        </w:rPr>
        <w:t>Wuerstlein</w:t>
      </w:r>
      <w:proofErr w:type="spellEnd"/>
      <w:r w:rsidRPr="006216E3">
        <w:rPr>
          <w:rFonts w:ascii="Times New Roman" w:hAnsi="Times New Roman" w:cs="Times New Roman"/>
          <w:sz w:val="24"/>
          <w:szCs w:val="24"/>
        </w:rPr>
        <w:t xml:space="preserve">, R., </w:t>
      </w:r>
      <w:proofErr w:type="spellStart"/>
      <w:r w:rsidRPr="006216E3">
        <w:rPr>
          <w:rFonts w:ascii="Times New Roman" w:hAnsi="Times New Roman" w:cs="Times New Roman"/>
          <w:sz w:val="24"/>
          <w:szCs w:val="24"/>
        </w:rPr>
        <w:t>Bühner</w:t>
      </w:r>
      <w:proofErr w:type="spellEnd"/>
      <w:r w:rsidRPr="006216E3">
        <w:rPr>
          <w:rFonts w:ascii="Times New Roman" w:hAnsi="Times New Roman" w:cs="Times New Roman"/>
          <w:sz w:val="24"/>
          <w:szCs w:val="24"/>
        </w:rPr>
        <w:t xml:space="preserve">, M., </w:t>
      </w:r>
      <w:proofErr w:type="spellStart"/>
      <w:r w:rsidRPr="00BF3D25">
        <w:rPr>
          <w:rFonts w:ascii="Times New Roman" w:hAnsi="Times New Roman" w:cs="Times New Roman"/>
          <w:sz w:val="24"/>
          <w:szCs w:val="24"/>
        </w:rPr>
        <w:t>Münzel</w:t>
      </w:r>
      <w:proofErr w:type="spellEnd"/>
      <w:r w:rsidRPr="00BF3D25">
        <w:rPr>
          <w:rFonts w:ascii="Times New Roman" w:hAnsi="Times New Roman" w:cs="Times New Roman"/>
          <w:sz w:val="24"/>
          <w:szCs w:val="24"/>
        </w:rPr>
        <w:t>,</w:t>
      </w:r>
      <w:r>
        <w:rPr>
          <w:rFonts w:ascii="Times New Roman" w:hAnsi="Times New Roman" w:cs="Times New Roman"/>
          <w:sz w:val="24"/>
          <w:szCs w:val="24"/>
        </w:rPr>
        <w:t xml:space="preserve"> K.,</w:t>
      </w:r>
      <w:r w:rsidRPr="00BF3D25">
        <w:rPr>
          <w:rFonts w:ascii="Times New Roman" w:hAnsi="Times New Roman" w:cs="Times New Roman"/>
          <w:sz w:val="24"/>
          <w:szCs w:val="24"/>
        </w:rPr>
        <w:t xml:space="preserve"> </w:t>
      </w:r>
      <w:proofErr w:type="spellStart"/>
      <w:r w:rsidRPr="00BF3D25">
        <w:rPr>
          <w:rFonts w:ascii="Times New Roman" w:hAnsi="Times New Roman" w:cs="Times New Roman"/>
          <w:sz w:val="24"/>
          <w:szCs w:val="24"/>
        </w:rPr>
        <w:t>Rjosk-Dendorfer</w:t>
      </w:r>
      <w:proofErr w:type="spellEnd"/>
      <w:r w:rsidRPr="00BF3D25">
        <w:rPr>
          <w:rFonts w:ascii="Times New Roman" w:hAnsi="Times New Roman" w:cs="Times New Roman"/>
          <w:sz w:val="24"/>
          <w:szCs w:val="24"/>
        </w:rPr>
        <w:t xml:space="preserve">, </w:t>
      </w:r>
      <w:r>
        <w:rPr>
          <w:rFonts w:ascii="Times New Roman" w:hAnsi="Times New Roman" w:cs="Times New Roman"/>
          <w:sz w:val="24"/>
          <w:szCs w:val="24"/>
        </w:rPr>
        <w:t xml:space="preserve">D., </w:t>
      </w:r>
      <w:proofErr w:type="spellStart"/>
      <w:r w:rsidRPr="00BF3D25">
        <w:rPr>
          <w:rFonts w:ascii="Times New Roman" w:hAnsi="Times New Roman" w:cs="Times New Roman"/>
          <w:sz w:val="24"/>
          <w:szCs w:val="24"/>
        </w:rPr>
        <w:t>Grandl</w:t>
      </w:r>
      <w:proofErr w:type="spellEnd"/>
      <w:r w:rsidRPr="00BF3D25">
        <w:rPr>
          <w:rFonts w:ascii="Times New Roman" w:hAnsi="Times New Roman" w:cs="Times New Roman"/>
          <w:sz w:val="24"/>
          <w:szCs w:val="24"/>
        </w:rPr>
        <w:t>,</w:t>
      </w:r>
      <w:r>
        <w:rPr>
          <w:rFonts w:ascii="Times New Roman" w:hAnsi="Times New Roman" w:cs="Times New Roman"/>
          <w:sz w:val="24"/>
          <w:szCs w:val="24"/>
        </w:rPr>
        <w:t xml:space="preserve"> S.,</w:t>
      </w:r>
      <w:r w:rsidRPr="00BF3D25">
        <w:rPr>
          <w:rFonts w:ascii="Times New Roman" w:hAnsi="Times New Roman" w:cs="Times New Roman"/>
          <w:sz w:val="24"/>
          <w:szCs w:val="24"/>
        </w:rPr>
        <w:t xml:space="preserve"> Braun,</w:t>
      </w:r>
      <w:r>
        <w:rPr>
          <w:rFonts w:ascii="Times New Roman" w:hAnsi="Times New Roman" w:cs="Times New Roman"/>
          <w:sz w:val="24"/>
          <w:szCs w:val="24"/>
        </w:rPr>
        <w:t xml:space="preserve"> M.,</w:t>
      </w:r>
      <w:r w:rsidRPr="00BF3D25">
        <w:rPr>
          <w:rFonts w:ascii="Times New Roman" w:hAnsi="Times New Roman" w:cs="Times New Roman"/>
          <w:sz w:val="24"/>
          <w:szCs w:val="24"/>
        </w:rPr>
        <w:t xml:space="preserve"> Edler von Koch,</w:t>
      </w:r>
      <w:r>
        <w:rPr>
          <w:rFonts w:ascii="Times New Roman" w:hAnsi="Times New Roman" w:cs="Times New Roman"/>
          <w:sz w:val="24"/>
          <w:szCs w:val="24"/>
        </w:rPr>
        <w:t xml:space="preserve"> F.,</w:t>
      </w:r>
      <w:r w:rsidRPr="00BF3D25">
        <w:rPr>
          <w:rFonts w:ascii="Times New Roman" w:hAnsi="Times New Roman" w:cs="Times New Roman"/>
          <w:sz w:val="24"/>
          <w:szCs w:val="24"/>
        </w:rPr>
        <w:t xml:space="preserve"> </w:t>
      </w:r>
      <w:proofErr w:type="spellStart"/>
      <w:r w:rsidRPr="00BF3D25">
        <w:rPr>
          <w:rFonts w:ascii="Times New Roman" w:hAnsi="Times New Roman" w:cs="Times New Roman"/>
          <w:sz w:val="24"/>
          <w:szCs w:val="24"/>
        </w:rPr>
        <w:t>Härtl</w:t>
      </w:r>
      <w:proofErr w:type="spellEnd"/>
      <w:r w:rsidRPr="00BF3D25">
        <w:rPr>
          <w:rFonts w:ascii="Times New Roman" w:hAnsi="Times New Roman" w:cs="Times New Roman"/>
          <w:sz w:val="24"/>
          <w:szCs w:val="24"/>
        </w:rPr>
        <w:t>,</w:t>
      </w:r>
      <w:r>
        <w:rPr>
          <w:rFonts w:ascii="Times New Roman" w:hAnsi="Times New Roman" w:cs="Times New Roman"/>
          <w:sz w:val="24"/>
          <w:szCs w:val="24"/>
        </w:rPr>
        <w:t xml:space="preserve"> K.,</w:t>
      </w:r>
      <w:r w:rsidRPr="00BF3D25">
        <w:rPr>
          <w:rFonts w:ascii="Times New Roman" w:hAnsi="Times New Roman" w:cs="Times New Roman"/>
          <w:sz w:val="24"/>
          <w:szCs w:val="24"/>
        </w:rPr>
        <w:t xml:space="preserve"> </w:t>
      </w:r>
      <w:proofErr w:type="spellStart"/>
      <w:r w:rsidRPr="00BF3D25">
        <w:rPr>
          <w:rFonts w:ascii="Times New Roman" w:hAnsi="Times New Roman" w:cs="Times New Roman"/>
          <w:sz w:val="24"/>
          <w:szCs w:val="24"/>
        </w:rPr>
        <w:t>Hasmüller</w:t>
      </w:r>
      <w:proofErr w:type="spellEnd"/>
      <w:r w:rsidRPr="00BF3D25">
        <w:rPr>
          <w:rFonts w:ascii="Times New Roman" w:hAnsi="Times New Roman" w:cs="Times New Roman"/>
          <w:sz w:val="24"/>
          <w:szCs w:val="24"/>
        </w:rPr>
        <w:t>,</w:t>
      </w:r>
      <w:r>
        <w:rPr>
          <w:rFonts w:ascii="Times New Roman" w:hAnsi="Times New Roman" w:cs="Times New Roman"/>
          <w:sz w:val="24"/>
          <w:szCs w:val="24"/>
        </w:rPr>
        <w:t xml:space="preserve"> S.,</w:t>
      </w:r>
      <w:r w:rsidRPr="00BF3D25">
        <w:rPr>
          <w:rFonts w:ascii="Times New Roman" w:hAnsi="Times New Roman" w:cs="Times New Roman"/>
          <w:sz w:val="24"/>
          <w:szCs w:val="24"/>
        </w:rPr>
        <w:t xml:space="preserve"> </w:t>
      </w:r>
      <w:proofErr w:type="spellStart"/>
      <w:r w:rsidRPr="00BF3D25">
        <w:rPr>
          <w:rFonts w:ascii="Times New Roman" w:hAnsi="Times New Roman" w:cs="Times New Roman"/>
          <w:sz w:val="24"/>
          <w:szCs w:val="24"/>
        </w:rPr>
        <w:t>Bauerfeind</w:t>
      </w:r>
      <w:proofErr w:type="spellEnd"/>
      <w:r w:rsidRPr="00BF3D25">
        <w:rPr>
          <w:rFonts w:ascii="Times New Roman" w:hAnsi="Times New Roman" w:cs="Times New Roman"/>
          <w:sz w:val="24"/>
          <w:szCs w:val="24"/>
        </w:rPr>
        <w:t>,</w:t>
      </w:r>
      <w:r>
        <w:rPr>
          <w:rFonts w:ascii="Times New Roman" w:hAnsi="Times New Roman" w:cs="Times New Roman"/>
          <w:sz w:val="24"/>
          <w:szCs w:val="24"/>
        </w:rPr>
        <w:t xml:space="preserve"> I.,</w:t>
      </w:r>
      <w:r w:rsidRPr="00BF3D25">
        <w:rPr>
          <w:rFonts w:ascii="Times New Roman" w:hAnsi="Times New Roman" w:cs="Times New Roman"/>
          <w:sz w:val="24"/>
          <w:szCs w:val="24"/>
        </w:rPr>
        <w:t xml:space="preserve"> Debus,</w:t>
      </w:r>
      <w:r>
        <w:rPr>
          <w:rFonts w:ascii="Times New Roman" w:hAnsi="Times New Roman" w:cs="Times New Roman"/>
          <w:sz w:val="24"/>
          <w:szCs w:val="24"/>
        </w:rPr>
        <w:t xml:space="preserve"> G.,</w:t>
      </w:r>
      <w:r w:rsidRPr="00BF3D25">
        <w:rPr>
          <w:rFonts w:ascii="Times New Roman" w:hAnsi="Times New Roman" w:cs="Times New Roman"/>
          <w:sz w:val="24"/>
          <w:szCs w:val="24"/>
        </w:rPr>
        <w:t xml:space="preserve"> </w:t>
      </w:r>
      <w:proofErr w:type="spellStart"/>
      <w:r w:rsidRPr="00BF3D25">
        <w:rPr>
          <w:rFonts w:ascii="Times New Roman" w:hAnsi="Times New Roman" w:cs="Times New Roman"/>
          <w:sz w:val="24"/>
          <w:szCs w:val="24"/>
        </w:rPr>
        <w:t>Herschbach</w:t>
      </w:r>
      <w:proofErr w:type="spellEnd"/>
      <w:r>
        <w:rPr>
          <w:rFonts w:ascii="Times New Roman" w:hAnsi="Times New Roman" w:cs="Times New Roman"/>
          <w:sz w:val="24"/>
          <w:szCs w:val="24"/>
        </w:rPr>
        <w:t xml:space="preserve">, P., </w:t>
      </w:r>
      <w:r w:rsidRPr="006216E3">
        <w:rPr>
          <w:rFonts w:ascii="Times New Roman" w:hAnsi="Times New Roman" w:cs="Times New Roman"/>
          <w:sz w:val="24"/>
          <w:szCs w:val="24"/>
        </w:rPr>
        <w:t xml:space="preserve">&amp; </w:t>
      </w:r>
      <w:proofErr w:type="spellStart"/>
      <w:r w:rsidRPr="006216E3">
        <w:rPr>
          <w:rFonts w:ascii="Times New Roman" w:hAnsi="Times New Roman" w:cs="Times New Roman"/>
          <w:sz w:val="24"/>
          <w:szCs w:val="24"/>
        </w:rPr>
        <w:t>Harbeck</w:t>
      </w:r>
      <w:proofErr w:type="spellEnd"/>
      <w:r w:rsidRPr="006216E3">
        <w:rPr>
          <w:rFonts w:ascii="Times New Roman" w:hAnsi="Times New Roman" w:cs="Times New Roman"/>
          <w:sz w:val="24"/>
          <w:szCs w:val="24"/>
        </w:rPr>
        <w:t xml:space="preserve">, N. (2015). Elucidating pretreatment cognitive impairment in breast cancer patients: the impact of cancer-related post-traumatic stress. </w:t>
      </w:r>
      <w:r w:rsidRPr="006216E3">
        <w:rPr>
          <w:rFonts w:ascii="Times New Roman" w:hAnsi="Times New Roman" w:cs="Times New Roman"/>
          <w:i/>
          <w:iCs/>
          <w:sz w:val="24"/>
          <w:szCs w:val="24"/>
        </w:rPr>
        <w:t>Journal of the National Cancer Institute, 107</w:t>
      </w:r>
      <w:r w:rsidRPr="006216E3">
        <w:rPr>
          <w:rFonts w:ascii="Times New Roman" w:hAnsi="Times New Roman" w:cs="Times New Roman"/>
          <w:sz w:val="24"/>
          <w:szCs w:val="24"/>
        </w:rPr>
        <w:t xml:space="preserve">(7), 1-13. </w:t>
      </w:r>
      <w:hyperlink r:id="rId48" w:history="1">
        <w:r w:rsidRPr="006A471F">
          <w:rPr>
            <w:rStyle w:val="Hyperlink"/>
            <w:rFonts w:ascii="Times New Roman" w:hAnsi="Times New Roman" w:cs="Times New Roman"/>
            <w:sz w:val="24"/>
            <w:szCs w:val="24"/>
          </w:rPr>
          <w:t>https://doi.org/10.1093/jnci/djv099</w:t>
        </w:r>
      </w:hyperlink>
      <w:r>
        <w:rPr>
          <w:rFonts w:ascii="Times New Roman" w:hAnsi="Times New Roman" w:cs="Times New Roman"/>
          <w:sz w:val="24"/>
          <w:szCs w:val="24"/>
        </w:rPr>
        <w:t xml:space="preserve"> </w:t>
      </w:r>
    </w:p>
    <w:p w14:paraId="3793A35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Huo, X., Reyes, T. M., </w:t>
      </w:r>
      <w:proofErr w:type="spellStart"/>
      <w:r w:rsidRPr="006216E3">
        <w:rPr>
          <w:rFonts w:ascii="Times New Roman" w:hAnsi="Times New Roman" w:cs="Times New Roman"/>
          <w:sz w:val="24"/>
          <w:szCs w:val="24"/>
        </w:rPr>
        <w:t>Heijnen</w:t>
      </w:r>
      <w:proofErr w:type="spellEnd"/>
      <w:r w:rsidRPr="006216E3">
        <w:rPr>
          <w:rFonts w:ascii="Times New Roman" w:hAnsi="Times New Roman" w:cs="Times New Roman"/>
          <w:sz w:val="24"/>
          <w:szCs w:val="24"/>
        </w:rPr>
        <w:t xml:space="preserve">, C. J., &amp; </w:t>
      </w:r>
      <w:proofErr w:type="spellStart"/>
      <w:r w:rsidRPr="006216E3">
        <w:rPr>
          <w:rFonts w:ascii="Times New Roman" w:hAnsi="Times New Roman" w:cs="Times New Roman"/>
          <w:sz w:val="24"/>
          <w:szCs w:val="24"/>
        </w:rPr>
        <w:t>Kavelaars</w:t>
      </w:r>
      <w:proofErr w:type="spellEnd"/>
      <w:r w:rsidRPr="006216E3">
        <w:rPr>
          <w:rFonts w:ascii="Times New Roman" w:hAnsi="Times New Roman" w:cs="Times New Roman"/>
          <w:sz w:val="24"/>
          <w:szCs w:val="24"/>
        </w:rPr>
        <w:t xml:space="preserve">, A. (2018). Cisplatin treatment induces attention deficits and impairs synaptic integrity in the prefrontal cortex in mice. </w:t>
      </w:r>
      <w:r w:rsidRPr="006216E3">
        <w:rPr>
          <w:rFonts w:ascii="Times New Roman" w:hAnsi="Times New Roman" w:cs="Times New Roman"/>
          <w:i/>
          <w:iCs/>
          <w:sz w:val="24"/>
          <w:szCs w:val="24"/>
        </w:rPr>
        <w:t>Scientific reports, 8</w:t>
      </w:r>
      <w:r w:rsidRPr="006216E3">
        <w:rPr>
          <w:rFonts w:ascii="Times New Roman" w:hAnsi="Times New Roman" w:cs="Times New Roman"/>
          <w:sz w:val="24"/>
          <w:szCs w:val="24"/>
        </w:rPr>
        <w:t xml:space="preserve">(1), 17400. </w:t>
      </w:r>
      <w:hyperlink r:id="rId49" w:history="1">
        <w:r w:rsidRPr="00260A44">
          <w:rPr>
            <w:rStyle w:val="Hyperlink"/>
            <w:rFonts w:ascii="Times New Roman" w:hAnsi="Times New Roman" w:cs="Times New Roman"/>
            <w:sz w:val="24"/>
            <w:szCs w:val="24"/>
          </w:rPr>
          <w:t>https://doi.org/10.1038/s41598-018-35919-x</w:t>
        </w:r>
      </w:hyperlink>
      <w:r>
        <w:rPr>
          <w:rFonts w:ascii="Times New Roman" w:hAnsi="Times New Roman" w:cs="Times New Roman"/>
          <w:sz w:val="24"/>
          <w:szCs w:val="24"/>
        </w:rPr>
        <w:t xml:space="preserve"> </w:t>
      </w:r>
    </w:p>
    <w:p w14:paraId="35ED8676"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Janelsins</w:t>
      </w:r>
      <w:proofErr w:type="spellEnd"/>
      <w:r w:rsidRPr="006216E3">
        <w:rPr>
          <w:rFonts w:ascii="Times New Roman" w:hAnsi="Times New Roman" w:cs="Times New Roman"/>
          <w:sz w:val="24"/>
          <w:szCs w:val="24"/>
        </w:rPr>
        <w:t xml:space="preserve">, M. C., Mohamed, M., </w:t>
      </w:r>
      <w:proofErr w:type="spellStart"/>
      <w:r w:rsidRPr="006216E3">
        <w:rPr>
          <w:rFonts w:ascii="Times New Roman" w:hAnsi="Times New Roman" w:cs="Times New Roman"/>
          <w:sz w:val="24"/>
          <w:szCs w:val="24"/>
        </w:rPr>
        <w:t>Peppone</w:t>
      </w:r>
      <w:proofErr w:type="spellEnd"/>
      <w:r w:rsidRPr="006216E3">
        <w:rPr>
          <w:rFonts w:ascii="Times New Roman" w:hAnsi="Times New Roman" w:cs="Times New Roman"/>
          <w:sz w:val="24"/>
          <w:szCs w:val="24"/>
        </w:rPr>
        <w:t xml:space="preserve">, L. J., Magnuson, A., Belcher, E. K., Melnik, M., </w:t>
      </w:r>
      <w:proofErr w:type="spellStart"/>
      <w:r>
        <w:rPr>
          <w:rFonts w:ascii="Times New Roman" w:hAnsi="Times New Roman" w:cs="Times New Roman"/>
          <w:sz w:val="24"/>
          <w:szCs w:val="24"/>
        </w:rPr>
        <w:t>Dakhil</w:t>
      </w:r>
      <w:proofErr w:type="spellEnd"/>
      <w:r>
        <w:rPr>
          <w:rFonts w:ascii="Times New Roman" w:hAnsi="Times New Roman" w:cs="Times New Roman"/>
          <w:sz w:val="24"/>
          <w:szCs w:val="24"/>
        </w:rPr>
        <w:t xml:space="preserve">, S., Geer, J., Kamen, C., Minasian, L., Reagan, P. M., </w:t>
      </w:r>
      <w:proofErr w:type="spellStart"/>
      <w:r>
        <w:rPr>
          <w:rFonts w:ascii="Times New Roman" w:hAnsi="Times New Roman" w:cs="Times New Roman"/>
          <w:sz w:val="24"/>
          <w:szCs w:val="24"/>
        </w:rPr>
        <w:t>Mohile</w:t>
      </w:r>
      <w:proofErr w:type="spellEnd"/>
      <w:r>
        <w:rPr>
          <w:rFonts w:ascii="Times New Roman" w:hAnsi="Times New Roman" w:cs="Times New Roman"/>
          <w:sz w:val="24"/>
          <w:szCs w:val="24"/>
        </w:rPr>
        <w:t>, S. G., Morrow, G. R., Ahles, T. A.</w:t>
      </w:r>
      <w:r w:rsidRPr="006216E3">
        <w:rPr>
          <w:rFonts w:ascii="Times New Roman" w:hAnsi="Times New Roman" w:cs="Times New Roman"/>
          <w:sz w:val="24"/>
          <w:szCs w:val="24"/>
        </w:rPr>
        <w:t xml:space="preserve"> &amp; Heckler, C. E. (2022). Longitudinal changes in cognitive function in a nationwide cohort study of patients with lymphoma treated with chemotherapy. </w:t>
      </w:r>
      <w:r w:rsidRPr="006216E3">
        <w:rPr>
          <w:rFonts w:ascii="Times New Roman" w:hAnsi="Times New Roman" w:cs="Times New Roman"/>
          <w:i/>
          <w:iCs/>
          <w:sz w:val="24"/>
          <w:szCs w:val="24"/>
        </w:rPr>
        <w:t>JNCI: Journal of the National Cancer Institute, 114</w:t>
      </w:r>
      <w:r w:rsidRPr="006216E3">
        <w:rPr>
          <w:rFonts w:ascii="Times New Roman" w:hAnsi="Times New Roman" w:cs="Times New Roman"/>
          <w:sz w:val="24"/>
          <w:szCs w:val="24"/>
        </w:rPr>
        <w:t>(1), 47-59.</w:t>
      </w:r>
      <w:r>
        <w:rPr>
          <w:rFonts w:ascii="Times New Roman" w:hAnsi="Times New Roman" w:cs="Times New Roman"/>
          <w:sz w:val="24"/>
          <w:szCs w:val="24"/>
        </w:rPr>
        <w:t xml:space="preserve"> </w:t>
      </w:r>
      <w:hyperlink r:id="rId50" w:history="1">
        <w:r w:rsidRPr="00260A44">
          <w:rPr>
            <w:rStyle w:val="Hyperlink"/>
            <w:rFonts w:ascii="Times New Roman" w:hAnsi="Times New Roman" w:cs="Times New Roman"/>
            <w:sz w:val="24"/>
            <w:szCs w:val="24"/>
          </w:rPr>
          <w:t>https://doi.org/10.1093/jnci/djab133</w:t>
        </w:r>
      </w:hyperlink>
      <w:r>
        <w:rPr>
          <w:rFonts w:ascii="Times New Roman" w:hAnsi="Times New Roman" w:cs="Times New Roman"/>
          <w:sz w:val="24"/>
          <w:szCs w:val="24"/>
        </w:rPr>
        <w:t xml:space="preserve"> </w:t>
      </w:r>
    </w:p>
    <w:p w14:paraId="744C3880" w14:textId="77777777" w:rsidR="007439EA" w:rsidRPr="00DA5BFF"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lastRenderedPageBreak/>
        <w:t>Janelsins</w:t>
      </w:r>
      <w:proofErr w:type="spellEnd"/>
      <w:r w:rsidRPr="006216E3">
        <w:rPr>
          <w:rFonts w:ascii="Times New Roman" w:hAnsi="Times New Roman" w:cs="Times New Roman"/>
          <w:sz w:val="24"/>
          <w:szCs w:val="24"/>
        </w:rPr>
        <w:t xml:space="preserve">, M. C., </w:t>
      </w:r>
      <w:proofErr w:type="spellStart"/>
      <w:r w:rsidRPr="006216E3">
        <w:rPr>
          <w:rFonts w:ascii="Times New Roman" w:hAnsi="Times New Roman" w:cs="Times New Roman"/>
          <w:sz w:val="24"/>
          <w:szCs w:val="24"/>
        </w:rPr>
        <w:t>Mustian</w:t>
      </w:r>
      <w:proofErr w:type="spellEnd"/>
      <w:r w:rsidRPr="006216E3">
        <w:rPr>
          <w:rFonts w:ascii="Times New Roman" w:hAnsi="Times New Roman" w:cs="Times New Roman"/>
          <w:sz w:val="24"/>
          <w:szCs w:val="24"/>
        </w:rPr>
        <w:t xml:space="preserve">, K. M., </w:t>
      </w:r>
      <w:proofErr w:type="spellStart"/>
      <w:r w:rsidRPr="006216E3">
        <w:rPr>
          <w:rFonts w:ascii="Times New Roman" w:hAnsi="Times New Roman" w:cs="Times New Roman"/>
          <w:sz w:val="24"/>
          <w:szCs w:val="24"/>
        </w:rPr>
        <w:t>Palesh</w:t>
      </w:r>
      <w:proofErr w:type="spellEnd"/>
      <w:r w:rsidRPr="006216E3">
        <w:rPr>
          <w:rFonts w:ascii="Times New Roman" w:hAnsi="Times New Roman" w:cs="Times New Roman"/>
          <w:sz w:val="24"/>
          <w:szCs w:val="24"/>
        </w:rPr>
        <w:t xml:space="preserve">, O. G., </w:t>
      </w:r>
      <w:proofErr w:type="spellStart"/>
      <w:r w:rsidRPr="006216E3">
        <w:rPr>
          <w:rFonts w:ascii="Times New Roman" w:hAnsi="Times New Roman" w:cs="Times New Roman"/>
          <w:sz w:val="24"/>
          <w:szCs w:val="24"/>
        </w:rPr>
        <w:t>Mohile</w:t>
      </w:r>
      <w:proofErr w:type="spellEnd"/>
      <w:r w:rsidRPr="006216E3">
        <w:rPr>
          <w:rFonts w:ascii="Times New Roman" w:hAnsi="Times New Roman" w:cs="Times New Roman"/>
          <w:sz w:val="24"/>
          <w:szCs w:val="24"/>
        </w:rPr>
        <w:t xml:space="preserve">, S. G., </w:t>
      </w:r>
      <w:proofErr w:type="spellStart"/>
      <w:r w:rsidRPr="006216E3">
        <w:rPr>
          <w:rFonts w:ascii="Times New Roman" w:hAnsi="Times New Roman" w:cs="Times New Roman"/>
          <w:sz w:val="24"/>
          <w:szCs w:val="24"/>
        </w:rPr>
        <w:t>Peppone</w:t>
      </w:r>
      <w:proofErr w:type="spellEnd"/>
      <w:r w:rsidRPr="006216E3">
        <w:rPr>
          <w:rFonts w:ascii="Times New Roman" w:hAnsi="Times New Roman" w:cs="Times New Roman"/>
          <w:sz w:val="24"/>
          <w:szCs w:val="24"/>
        </w:rPr>
        <w:t xml:space="preserve">, L. J., Sprod, L. K., </w:t>
      </w:r>
      <w:r>
        <w:rPr>
          <w:rFonts w:ascii="Times New Roman" w:hAnsi="Times New Roman" w:cs="Times New Roman"/>
          <w:sz w:val="24"/>
          <w:szCs w:val="24"/>
        </w:rPr>
        <w:t>Heckler, C. E., Roscoe, J. A., Katz, A. W., Williams, J. P.,</w:t>
      </w:r>
      <w:r w:rsidRPr="006216E3">
        <w:rPr>
          <w:rFonts w:ascii="Times New Roman" w:hAnsi="Times New Roman" w:cs="Times New Roman"/>
          <w:sz w:val="24"/>
          <w:szCs w:val="24"/>
        </w:rPr>
        <w:t xml:space="preserve"> &amp; Morrow, G. R. (2012). Differential expression of cytokines in breast cancer patients receiving different chemotherapies: implications for cognitive impairment research. </w:t>
      </w:r>
      <w:r w:rsidRPr="006216E3">
        <w:rPr>
          <w:rFonts w:ascii="Times New Roman" w:hAnsi="Times New Roman" w:cs="Times New Roman"/>
          <w:i/>
          <w:iCs/>
          <w:sz w:val="24"/>
          <w:szCs w:val="24"/>
        </w:rPr>
        <w:t>Supportive Care in Cancer, 20</w:t>
      </w:r>
      <w:r w:rsidRPr="006216E3">
        <w:rPr>
          <w:rFonts w:ascii="Times New Roman" w:hAnsi="Times New Roman" w:cs="Times New Roman"/>
          <w:sz w:val="24"/>
          <w:szCs w:val="24"/>
        </w:rPr>
        <w:t xml:space="preserve">, 831-839. </w:t>
      </w:r>
      <w:hyperlink r:id="rId51" w:history="1">
        <w:r w:rsidRPr="00260A44">
          <w:rPr>
            <w:rStyle w:val="Hyperlink"/>
            <w:rFonts w:ascii="Times New Roman" w:hAnsi="Times New Roman" w:cs="Times New Roman"/>
            <w:sz w:val="24"/>
            <w:szCs w:val="24"/>
          </w:rPr>
          <w:t>https://doi.org/10.1007/s00520-011-1158-0</w:t>
        </w:r>
      </w:hyperlink>
      <w:r>
        <w:rPr>
          <w:rFonts w:ascii="Times New Roman" w:hAnsi="Times New Roman" w:cs="Times New Roman"/>
          <w:sz w:val="24"/>
          <w:szCs w:val="24"/>
        </w:rPr>
        <w:t xml:space="preserve"> </w:t>
      </w:r>
    </w:p>
    <w:p w14:paraId="2B208C53" w14:textId="77777777" w:rsidR="007439EA" w:rsidRDefault="007439EA" w:rsidP="007439EA">
      <w:pPr>
        <w:spacing w:after="0" w:line="480" w:lineRule="auto"/>
        <w:ind w:left="720" w:hanging="720"/>
        <w:contextualSpacing/>
        <w:rPr>
          <w:rFonts w:ascii="Times New Roman" w:eastAsia="Times New Roman" w:hAnsi="Times New Roman" w:cs="Times New Roman"/>
          <w:bCs/>
          <w:kern w:val="0"/>
          <w:sz w:val="24"/>
          <w:szCs w:val="24"/>
          <w14:ligatures w14:val="none"/>
        </w:rPr>
      </w:pPr>
      <w:r w:rsidRPr="006216E3">
        <w:rPr>
          <w:rFonts w:ascii="Times New Roman" w:hAnsi="Times New Roman" w:cs="Times New Roman"/>
          <w:sz w:val="24"/>
          <w:szCs w:val="24"/>
        </w:rPr>
        <w:t xml:space="preserve">Jung, M. S., &amp; </w:t>
      </w:r>
      <w:proofErr w:type="spellStart"/>
      <w:r w:rsidRPr="006216E3">
        <w:rPr>
          <w:rFonts w:ascii="Times New Roman" w:hAnsi="Times New Roman" w:cs="Times New Roman"/>
          <w:sz w:val="24"/>
          <w:szCs w:val="24"/>
        </w:rPr>
        <w:t>Cimprich</w:t>
      </w:r>
      <w:proofErr w:type="spellEnd"/>
      <w:r w:rsidRPr="006216E3">
        <w:rPr>
          <w:rFonts w:ascii="Times New Roman" w:hAnsi="Times New Roman" w:cs="Times New Roman"/>
          <w:sz w:val="24"/>
          <w:szCs w:val="24"/>
        </w:rPr>
        <w:t xml:space="preserve">, B. (2014). Cognitive deficits in Korean women treated with chemotherapy for breast cancer. </w:t>
      </w:r>
      <w:r w:rsidRPr="00DA5BFF">
        <w:rPr>
          <w:rFonts w:ascii="Times New Roman" w:hAnsi="Times New Roman" w:cs="Times New Roman"/>
          <w:i/>
          <w:iCs/>
          <w:sz w:val="24"/>
          <w:szCs w:val="24"/>
        </w:rPr>
        <w:t>Cancer Nursing, 37</w:t>
      </w:r>
      <w:r w:rsidRPr="006216E3">
        <w:rPr>
          <w:rFonts w:ascii="Times New Roman" w:hAnsi="Times New Roman" w:cs="Times New Roman"/>
          <w:sz w:val="24"/>
          <w:szCs w:val="24"/>
        </w:rPr>
        <w:t xml:space="preserve">(3), E31-E42. </w:t>
      </w:r>
      <w:hyperlink r:id="rId52" w:history="1">
        <w:r w:rsidRPr="00260A44">
          <w:rPr>
            <w:rStyle w:val="Hyperlink"/>
            <w:rFonts w:ascii="Times New Roman" w:hAnsi="Times New Roman" w:cs="Times New Roman"/>
            <w:sz w:val="24"/>
            <w:szCs w:val="24"/>
          </w:rPr>
          <w:t>https://doi.org/10.1097/NCC.0b013e3182980383</w:t>
        </w:r>
      </w:hyperlink>
      <w:r>
        <w:rPr>
          <w:rFonts w:ascii="Times New Roman" w:hAnsi="Times New Roman" w:cs="Times New Roman"/>
          <w:sz w:val="24"/>
          <w:szCs w:val="24"/>
        </w:rPr>
        <w:t xml:space="preserve"> </w:t>
      </w:r>
    </w:p>
    <w:p w14:paraId="1AB40F8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Kaplan, S. V., </w:t>
      </w:r>
      <w:proofErr w:type="spellStart"/>
      <w:r w:rsidRPr="006216E3">
        <w:rPr>
          <w:rFonts w:ascii="Times New Roman" w:hAnsi="Times New Roman" w:cs="Times New Roman"/>
          <w:sz w:val="24"/>
          <w:szCs w:val="24"/>
        </w:rPr>
        <w:t>Limbocker</w:t>
      </w:r>
      <w:proofErr w:type="spellEnd"/>
      <w:r w:rsidRPr="006216E3">
        <w:rPr>
          <w:rFonts w:ascii="Times New Roman" w:hAnsi="Times New Roman" w:cs="Times New Roman"/>
          <w:sz w:val="24"/>
          <w:szCs w:val="24"/>
        </w:rPr>
        <w:t xml:space="preserve">, R. A., Gehringer, R. C., Divis, J. L., Osterhaus, G. L., Newby, M. D., </w:t>
      </w:r>
      <w:proofErr w:type="spellStart"/>
      <w:r w:rsidRPr="006216E3">
        <w:rPr>
          <w:rFonts w:ascii="Times New Roman" w:hAnsi="Times New Roman" w:cs="Times New Roman"/>
          <w:sz w:val="24"/>
          <w:szCs w:val="24"/>
        </w:rPr>
        <w:t>Sofis</w:t>
      </w:r>
      <w:proofErr w:type="spellEnd"/>
      <w:r w:rsidRPr="006216E3">
        <w:rPr>
          <w:rFonts w:ascii="Times New Roman" w:hAnsi="Times New Roman" w:cs="Times New Roman"/>
          <w:sz w:val="24"/>
          <w:szCs w:val="24"/>
        </w:rPr>
        <w:t xml:space="preserve">, M. J., </w:t>
      </w:r>
      <w:proofErr w:type="spellStart"/>
      <w:r w:rsidRPr="006216E3">
        <w:rPr>
          <w:rFonts w:ascii="Times New Roman" w:hAnsi="Times New Roman" w:cs="Times New Roman"/>
          <w:sz w:val="24"/>
          <w:szCs w:val="24"/>
        </w:rPr>
        <w:t>Jarmolowicz</w:t>
      </w:r>
      <w:proofErr w:type="spellEnd"/>
      <w:r w:rsidRPr="006216E3">
        <w:rPr>
          <w:rFonts w:ascii="Times New Roman" w:hAnsi="Times New Roman" w:cs="Times New Roman"/>
          <w:sz w:val="24"/>
          <w:szCs w:val="24"/>
        </w:rPr>
        <w:t xml:space="preserve">, D. P., Newman, B. D., Mathews, T. A., &amp; Johnson, M. A. (2016). Impaired </w:t>
      </w:r>
      <w:r>
        <w:rPr>
          <w:rFonts w:ascii="Times New Roman" w:hAnsi="Times New Roman" w:cs="Times New Roman"/>
          <w:sz w:val="24"/>
          <w:szCs w:val="24"/>
        </w:rPr>
        <w:t>b</w:t>
      </w:r>
      <w:r w:rsidRPr="006216E3">
        <w:rPr>
          <w:rFonts w:ascii="Times New Roman" w:hAnsi="Times New Roman" w:cs="Times New Roman"/>
          <w:sz w:val="24"/>
          <w:szCs w:val="24"/>
        </w:rPr>
        <w:t xml:space="preserve">rain </w:t>
      </w:r>
      <w:r>
        <w:rPr>
          <w:rFonts w:ascii="Times New Roman" w:hAnsi="Times New Roman" w:cs="Times New Roman"/>
          <w:sz w:val="24"/>
          <w:szCs w:val="24"/>
        </w:rPr>
        <w:t>d</w:t>
      </w:r>
      <w:r w:rsidRPr="006216E3">
        <w:rPr>
          <w:rFonts w:ascii="Times New Roman" w:hAnsi="Times New Roman" w:cs="Times New Roman"/>
          <w:sz w:val="24"/>
          <w:szCs w:val="24"/>
        </w:rPr>
        <w:t xml:space="preserve">opamine and </w:t>
      </w:r>
      <w:r>
        <w:rPr>
          <w:rFonts w:ascii="Times New Roman" w:hAnsi="Times New Roman" w:cs="Times New Roman"/>
          <w:sz w:val="24"/>
          <w:szCs w:val="24"/>
        </w:rPr>
        <w:t>s</w:t>
      </w:r>
      <w:r w:rsidRPr="006216E3">
        <w:rPr>
          <w:rFonts w:ascii="Times New Roman" w:hAnsi="Times New Roman" w:cs="Times New Roman"/>
          <w:sz w:val="24"/>
          <w:szCs w:val="24"/>
        </w:rPr>
        <w:t xml:space="preserve">erotonin </w:t>
      </w:r>
      <w:r>
        <w:rPr>
          <w:rFonts w:ascii="Times New Roman" w:hAnsi="Times New Roman" w:cs="Times New Roman"/>
          <w:sz w:val="24"/>
          <w:szCs w:val="24"/>
        </w:rPr>
        <w:t>r</w:t>
      </w:r>
      <w:r w:rsidRPr="006216E3">
        <w:rPr>
          <w:rFonts w:ascii="Times New Roman" w:hAnsi="Times New Roman" w:cs="Times New Roman"/>
          <w:sz w:val="24"/>
          <w:szCs w:val="24"/>
        </w:rPr>
        <w:t xml:space="preserve">elease and </w:t>
      </w:r>
      <w:r>
        <w:rPr>
          <w:rFonts w:ascii="Times New Roman" w:hAnsi="Times New Roman" w:cs="Times New Roman"/>
          <w:sz w:val="24"/>
          <w:szCs w:val="24"/>
        </w:rPr>
        <w:t>u</w:t>
      </w:r>
      <w:r w:rsidRPr="006216E3">
        <w:rPr>
          <w:rFonts w:ascii="Times New Roman" w:hAnsi="Times New Roman" w:cs="Times New Roman"/>
          <w:sz w:val="24"/>
          <w:szCs w:val="24"/>
        </w:rPr>
        <w:t xml:space="preserve">ptake in </w:t>
      </w:r>
      <w:r>
        <w:rPr>
          <w:rFonts w:ascii="Times New Roman" w:hAnsi="Times New Roman" w:cs="Times New Roman"/>
          <w:sz w:val="24"/>
          <w:szCs w:val="24"/>
        </w:rPr>
        <w:t>W</w:t>
      </w:r>
      <w:r w:rsidRPr="006216E3">
        <w:rPr>
          <w:rFonts w:ascii="Times New Roman" w:hAnsi="Times New Roman" w:cs="Times New Roman"/>
          <w:sz w:val="24"/>
          <w:szCs w:val="24"/>
        </w:rPr>
        <w:t xml:space="preserve">istar </w:t>
      </w:r>
      <w:r>
        <w:rPr>
          <w:rFonts w:ascii="Times New Roman" w:hAnsi="Times New Roman" w:cs="Times New Roman"/>
          <w:sz w:val="24"/>
          <w:szCs w:val="24"/>
        </w:rPr>
        <w:t>r</w:t>
      </w:r>
      <w:r w:rsidRPr="006216E3">
        <w:rPr>
          <w:rFonts w:ascii="Times New Roman" w:hAnsi="Times New Roman" w:cs="Times New Roman"/>
          <w:sz w:val="24"/>
          <w:szCs w:val="24"/>
        </w:rPr>
        <w:t xml:space="preserve">ats </w:t>
      </w:r>
      <w:r>
        <w:rPr>
          <w:rFonts w:ascii="Times New Roman" w:hAnsi="Times New Roman" w:cs="Times New Roman"/>
          <w:sz w:val="24"/>
          <w:szCs w:val="24"/>
        </w:rPr>
        <w:t>f</w:t>
      </w:r>
      <w:r w:rsidRPr="006216E3">
        <w:rPr>
          <w:rFonts w:ascii="Times New Roman" w:hAnsi="Times New Roman" w:cs="Times New Roman"/>
          <w:sz w:val="24"/>
          <w:szCs w:val="24"/>
        </w:rPr>
        <w:t xml:space="preserve">ollowing </w:t>
      </w:r>
      <w:r>
        <w:rPr>
          <w:rFonts w:ascii="Times New Roman" w:hAnsi="Times New Roman" w:cs="Times New Roman"/>
          <w:sz w:val="24"/>
          <w:szCs w:val="24"/>
        </w:rPr>
        <w:t>t</w:t>
      </w:r>
      <w:r w:rsidRPr="006216E3">
        <w:rPr>
          <w:rFonts w:ascii="Times New Roman" w:hAnsi="Times New Roman" w:cs="Times New Roman"/>
          <w:sz w:val="24"/>
          <w:szCs w:val="24"/>
        </w:rPr>
        <w:t xml:space="preserve">reatment with Carboplatin. </w:t>
      </w:r>
      <w:r w:rsidRPr="006216E3">
        <w:rPr>
          <w:rFonts w:ascii="Times New Roman" w:hAnsi="Times New Roman" w:cs="Times New Roman"/>
          <w:i/>
          <w:iCs/>
          <w:sz w:val="24"/>
          <w:szCs w:val="24"/>
        </w:rPr>
        <w:t>ACS Chemical Neuroscience, 7</w:t>
      </w:r>
      <w:r w:rsidRPr="006216E3">
        <w:rPr>
          <w:rFonts w:ascii="Times New Roman" w:hAnsi="Times New Roman" w:cs="Times New Roman"/>
          <w:sz w:val="24"/>
          <w:szCs w:val="24"/>
        </w:rPr>
        <w:t xml:space="preserve">(6), 689–699. </w:t>
      </w:r>
      <w:hyperlink r:id="rId53" w:history="1">
        <w:r w:rsidRPr="00260A44">
          <w:rPr>
            <w:rStyle w:val="Hyperlink"/>
            <w:rFonts w:ascii="Times New Roman" w:hAnsi="Times New Roman" w:cs="Times New Roman"/>
            <w:sz w:val="24"/>
            <w:szCs w:val="24"/>
          </w:rPr>
          <w:t>https://doi.org/10.1021/acschemneuro.5b00029</w:t>
        </w:r>
      </w:hyperlink>
      <w:r>
        <w:rPr>
          <w:rFonts w:ascii="Times New Roman" w:hAnsi="Times New Roman" w:cs="Times New Roman"/>
          <w:sz w:val="24"/>
          <w:szCs w:val="24"/>
        </w:rPr>
        <w:t xml:space="preserve"> </w:t>
      </w:r>
    </w:p>
    <w:p w14:paraId="08C3F9B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Keeney, J. T. R., Ren, X., </w:t>
      </w:r>
      <w:proofErr w:type="spellStart"/>
      <w:r w:rsidRPr="006216E3">
        <w:rPr>
          <w:rFonts w:ascii="Times New Roman" w:hAnsi="Times New Roman" w:cs="Times New Roman"/>
          <w:sz w:val="24"/>
          <w:szCs w:val="24"/>
        </w:rPr>
        <w:t>Warrier</w:t>
      </w:r>
      <w:proofErr w:type="spellEnd"/>
      <w:r w:rsidRPr="006216E3">
        <w:rPr>
          <w:rFonts w:ascii="Times New Roman" w:hAnsi="Times New Roman" w:cs="Times New Roman"/>
          <w:sz w:val="24"/>
          <w:szCs w:val="24"/>
        </w:rPr>
        <w:t xml:space="preserve">, G., Noel, T., Powell, D. K., </w:t>
      </w:r>
      <w:proofErr w:type="spellStart"/>
      <w:r w:rsidRPr="006216E3">
        <w:rPr>
          <w:rFonts w:ascii="Times New Roman" w:hAnsi="Times New Roman" w:cs="Times New Roman"/>
          <w:sz w:val="24"/>
          <w:szCs w:val="24"/>
        </w:rPr>
        <w:t>Brelsfoard</w:t>
      </w:r>
      <w:proofErr w:type="spellEnd"/>
      <w:r w:rsidRPr="006216E3">
        <w:rPr>
          <w:rFonts w:ascii="Times New Roman" w:hAnsi="Times New Roman" w:cs="Times New Roman"/>
          <w:sz w:val="24"/>
          <w:szCs w:val="24"/>
        </w:rPr>
        <w:t xml:space="preserve">, J. M., Sultana, R., </w:t>
      </w:r>
      <w:proofErr w:type="spellStart"/>
      <w:r w:rsidRPr="006216E3">
        <w:rPr>
          <w:rFonts w:ascii="Times New Roman" w:hAnsi="Times New Roman" w:cs="Times New Roman"/>
          <w:sz w:val="24"/>
          <w:szCs w:val="24"/>
        </w:rPr>
        <w:t>Saatman</w:t>
      </w:r>
      <w:proofErr w:type="spellEnd"/>
      <w:r w:rsidRPr="006216E3">
        <w:rPr>
          <w:rFonts w:ascii="Times New Roman" w:hAnsi="Times New Roman" w:cs="Times New Roman"/>
          <w:sz w:val="24"/>
          <w:szCs w:val="24"/>
        </w:rPr>
        <w:t>, K. E., Clair, D. K. S., &amp; Butterfield, D. A. (2018). Doxorubicin-induced elevated oxidative stress and neurochemical alterations in brain and cognitive decline: Protection by MESNA and insights into mechanisms of chemotherapy-induced cognitive impairment ("</w:t>
      </w:r>
      <w:proofErr w:type="spellStart"/>
      <w:r w:rsidRPr="006216E3">
        <w:rPr>
          <w:rFonts w:ascii="Times New Roman" w:hAnsi="Times New Roman" w:cs="Times New Roman"/>
          <w:sz w:val="24"/>
          <w:szCs w:val="24"/>
        </w:rPr>
        <w:t>chemobrain</w:t>
      </w:r>
      <w:proofErr w:type="spellEnd"/>
      <w:r w:rsidRPr="006216E3">
        <w:rPr>
          <w:rFonts w:ascii="Times New Roman" w:hAnsi="Times New Roman" w:cs="Times New Roman"/>
          <w:sz w:val="24"/>
          <w:szCs w:val="24"/>
        </w:rPr>
        <w:t>"). </w:t>
      </w:r>
      <w:proofErr w:type="spellStart"/>
      <w:r w:rsidRPr="006216E3">
        <w:rPr>
          <w:rFonts w:ascii="Times New Roman" w:hAnsi="Times New Roman" w:cs="Times New Roman"/>
          <w:i/>
          <w:iCs/>
          <w:sz w:val="24"/>
          <w:szCs w:val="24"/>
        </w:rPr>
        <w:t>Oncotarget</w:t>
      </w:r>
      <w:proofErr w:type="spellEnd"/>
      <w:r w:rsidRPr="006216E3">
        <w:rPr>
          <w:rFonts w:ascii="Times New Roman" w:hAnsi="Times New Roman" w:cs="Times New Roman"/>
          <w:sz w:val="24"/>
          <w:szCs w:val="24"/>
        </w:rPr>
        <w:t>, </w:t>
      </w:r>
      <w:r w:rsidRPr="006216E3">
        <w:rPr>
          <w:rFonts w:ascii="Times New Roman" w:hAnsi="Times New Roman" w:cs="Times New Roman"/>
          <w:i/>
          <w:iCs/>
          <w:sz w:val="24"/>
          <w:szCs w:val="24"/>
        </w:rPr>
        <w:t>9</w:t>
      </w:r>
      <w:r w:rsidRPr="006216E3">
        <w:rPr>
          <w:rFonts w:ascii="Times New Roman" w:hAnsi="Times New Roman" w:cs="Times New Roman"/>
          <w:sz w:val="24"/>
          <w:szCs w:val="24"/>
        </w:rPr>
        <w:t xml:space="preserve">(54), 30324–30339. </w:t>
      </w:r>
      <w:r>
        <w:rPr>
          <w:rFonts w:ascii="Times New Roman" w:hAnsi="Times New Roman" w:cs="Times New Roman"/>
          <w:sz w:val="24"/>
          <w:szCs w:val="24"/>
        </w:rPr>
        <w:br/>
      </w:r>
      <w:hyperlink r:id="rId54" w:history="1">
        <w:r w:rsidRPr="006A471F">
          <w:rPr>
            <w:rStyle w:val="Hyperlink"/>
            <w:rFonts w:ascii="Times New Roman" w:hAnsi="Times New Roman" w:cs="Times New Roman"/>
            <w:sz w:val="24"/>
            <w:szCs w:val="24"/>
          </w:rPr>
          <w:t>https://doi.org/10.18632/oncotarget.25718</w:t>
        </w:r>
      </w:hyperlink>
      <w:r>
        <w:rPr>
          <w:rFonts w:ascii="Times New Roman" w:hAnsi="Times New Roman" w:cs="Times New Roman"/>
          <w:sz w:val="24"/>
          <w:szCs w:val="24"/>
        </w:rPr>
        <w:t xml:space="preserve"> </w:t>
      </w:r>
    </w:p>
    <w:p w14:paraId="6150D01A" w14:textId="77777777" w:rsidR="007439EA" w:rsidRPr="00DA5BFF"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Kesler, S., </w:t>
      </w:r>
      <w:proofErr w:type="spellStart"/>
      <w:r w:rsidRPr="006216E3">
        <w:rPr>
          <w:rFonts w:ascii="Times New Roman" w:hAnsi="Times New Roman" w:cs="Times New Roman"/>
          <w:sz w:val="24"/>
          <w:szCs w:val="24"/>
        </w:rPr>
        <w:t>Janelsins</w:t>
      </w:r>
      <w:proofErr w:type="spellEnd"/>
      <w:r w:rsidRPr="006216E3">
        <w:rPr>
          <w:rFonts w:ascii="Times New Roman" w:hAnsi="Times New Roman" w:cs="Times New Roman"/>
          <w:sz w:val="24"/>
          <w:szCs w:val="24"/>
        </w:rPr>
        <w:t xml:space="preserve">, M., </w:t>
      </w:r>
      <w:proofErr w:type="spellStart"/>
      <w:r w:rsidRPr="006216E3">
        <w:rPr>
          <w:rFonts w:ascii="Times New Roman" w:hAnsi="Times New Roman" w:cs="Times New Roman"/>
          <w:sz w:val="24"/>
          <w:szCs w:val="24"/>
        </w:rPr>
        <w:t>Koovakkattu</w:t>
      </w:r>
      <w:proofErr w:type="spellEnd"/>
      <w:r w:rsidRPr="006216E3">
        <w:rPr>
          <w:rFonts w:ascii="Times New Roman" w:hAnsi="Times New Roman" w:cs="Times New Roman"/>
          <w:sz w:val="24"/>
          <w:szCs w:val="24"/>
        </w:rPr>
        <w:t xml:space="preserve">, D., </w:t>
      </w:r>
      <w:proofErr w:type="spellStart"/>
      <w:r w:rsidRPr="006216E3">
        <w:rPr>
          <w:rFonts w:ascii="Times New Roman" w:hAnsi="Times New Roman" w:cs="Times New Roman"/>
          <w:sz w:val="24"/>
          <w:szCs w:val="24"/>
        </w:rPr>
        <w:t>Palesh</w:t>
      </w:r>
      <w:proofErr w:type="spellEnd"/>
      <w:r w:rsidRPr="006216E3">
        <w:rPr>
          <w:rFonts w:ascii="Times New Roman" w:hAnsi="Times New Roman" w:cs="Times New Roman"/>
          <w:sz w:val="24"/>
          <w:szCs w:val="24"/>
        </w:rPr>
        <w:t xml:space="preserve">, O., </w:t>
      </w:r>
      <w:proofErr w:type="spellStart"/>
      <w:r w:rsidRPr="006216E3">
        <w:rPr>
          <w:rFonts w:ascii="Times New Roman" w:hAnsi="Times New Roman" w:cs="Times New Roman"/>
          <w:sz w:val="24"/>
          <w:szCs w:val="24"/>
        </w:rPr>
        <w:t>Mustian</w:t>
      </w:r>
      <w:proofErr w:type="spellEnd"/>
      <w:r w:rsidRPr="006216E3">
        <w:rPr>
          <w:rFonts w:ascii="Times New Roman" w:hAnsi="Times New Roman" w:cs="Times New Roman"/>
          <w:sz w:val="24"/>
          <w:szCs w:val="24"/>
        </w:rPr>
        <w:t xml:space="preserve">, K., Morrow, G., &amp; </w:t>
      </w:r>
      <w:proofErr w:type="spellStart"/>
      <w:r w:rsidRPr="006216E3">
        <w:rPr>
          <w:rFonts w:ascii="Times New Roman" w:hAnsi="Times New Roman" w:cs="Times New Roman"/>
          <w:sz w:val="24"/>
          <w:szCs w:val="24"/>
        </w:rPr>
        <w:t>Dhabhar</w:t>
      </w:r>
      <w:proofErr w:type="spellEnd"/>
      <w:r w:rsidRPr="006216E3">
        <w:rPr>
          <w:rFonts w:ascii="Times New Roman" w:hAnsi="Times New Roman" w:cs="Times New Roman"/>
          <w:sz w:val="24"/>
          <w:szCs w:val="24"/>
        </w:rPr>
        <w:t xml:space="preserve">, F. S. (2013). Reduced hippocampal volume and verbal memory performance associated with interleukin-6 and tumor necrosis factor-alpha levels in chemotherapy-treated breast </w:t>
      </w:r>
      <w:r w:rsidRPr="006216E3">
        <w:rPr>
          <w:rFonts w:ascii="Times New Roman" w:hAnsi="Times New Roman" w:cs="Times New Roman"/>
          <w:sz w:val="24"/>
          <w:szCs w:val="24"/>
        </w:rPr>
        <w:lastRenderedPageBreak/>
        <w:t xml:space="preserve">cancer survivors. </w:t>
      </w:r>
      <w:r w:rsidRPr="006216E3">
        <w:rPr>
          <w:rFonts w:ascii="Times New Roman" w:hAnsi="Times New Roman" w:cs="Times New Roman"/>
          <w:i/>
          <w:iCs/>
          <w:sz w:val="24"/>
          <w:szCs w:val="24"/>
        </w:rPr>
        <w:t xml:space="preserve">Brain, Behavior, and Immunity, 30 </w:t>
      </w:r>
      <w:proofErr w:type="gramStart"/>
      <w:r w:rsidRPr="006216E3">
        <w:rPr>
          <w:rFonts w:ascii="Times New Roman" w:hAnsi="Times New Roman" w:cs="Times New Roman"/>
          <w:i/>
          <w:iCs/>
          <w:sz w:val="24"/>
          <w:szCs w:val="24"/>
        </w:rPr>
        <w:t>Suppl</w:t>
      </w:r>
      <w:r w:rsidRPr="006216E3">
        <w:rPr>
          <w:rFonts w:ascii="Times New Roman" w:hAnsi="Times New Roman" w:cs="Times New Roman"/>
          <w:sz w:val="24"/>
          <w:szCs w:val="24"/>
        </w:rPr>
        <w:t>(</w:t>
      </w:r>
      <w:proofErr w:type="gramEnd"/>
      <w:r w:rsidRPr="006216E3">
        <w:rPr>
          <w:rFonts w:ascii="Times New Roman" w:hAnsi="Times New Roman" w:cs="Times New Roman"/>
          <w:sz w:val="24"/>
          <w:szCs w:val="24"/>
        </w:rPr>
        <w:t xml:space="preserve">0), S109–S116. </w:t>
      </w:r>
      <w:hyperlink r:id="rId55" w:history="1">
        <w:r w:rsidRPr="00260A44">
          <w:rPr>
            <w:rStyle w:val="Hyperlink"/>
            <w:rFonts w:ascii="Times New Roman" w:hAnsi="Times New Roman" w:cs="Times New Roman"/>
            <w:sz w:val="24"/>
            <w:szCs w:val="24"/>
          </w:rPr>
          <w:t>https://doi.org/10.1016/j.bbi.2012.05.017</w:t>
        </w:r>
      </w:hyperlink>
      <w:r>
        <w:rPr>
          <w:rFonts w:ascii="Times New Roman" w:hAnsi="Times New Roman" w:cs="Times New Roman"/>
          <w:sz w:val="24"/>
          <w:szCs w:val="24"/>
        </w:rPr>
        <w:t xml:space="preserve"> </w:t>
      </w:r>
    </w:p>
    <w:p w14:paraId="744C6CB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3718A8">
        <w:rPr>
          <w:rFonts w:ascii="Times New Roman" w:hAnsi="Times New Roman" w:cs="Times New Roman"/>
          <w:sz w:val="24"/>
          <w:szCs w:val="24"/>
        </w:rPr>
        <w:t xml:space="preserve">Knight, E. L., Jiang, Y., Rodriguez-Stanley, J., Almeida, D. M., </w:t>
      </w:r>
      <w:proofErr w:type="spellStart"/>
      <w:r w:rsidRPr="003718A8">
        <w:rPr>
          <w:rFonts w:ascii="Times New Roman" w:hAnsi="Times New Roman" w:cs="Times New Roman"/>
          <w:sz w:val="24"/>
          <w:szCs w:val="24"/>
        </w:rPr>
        <w:t>Engeland</w:t>
      </w:r>
      <w:proofErr w:type="spellEnd"/>
      <w:r w:rsidRPr="003718A8">
        <w:rPr>
          <w:rFonts w:ascii="Times New Roman" w:hAnsi="Times New Roman" w:cs="Times New Roman"/>
          <w:sz w:val="24"/>
          <w:szCs w:val="24"/>
        </w:rPr>
        <w:t xml:space="preserve">, C. G., &amp; </w:t>
      </w:r>
      <w:proofErr w:type="spellStart"/>
      <w:r w:rsidRPr="003718A8">
        <w:rPr>
          <w:rFonts w:ascii="Times New Roman" w:hAnsi="Times New Roman" w:cs="Times New Roman"/>
          <w:sz w:val="24"/>
          <w:szCs w:val="24"/>
        </w:rPr>
        <w:t>Zilioli</w:t>
      </w:r>
      <w:proofErr w:type="spellEnd"/>
      <w:r w:rsidRPr="003718A8">
        <w:rPr>
          <w:rFonts w:ascii="Times New Roman" w:hAnsi="Times New Roman" w:cs="Times New Roman"/>
          <w:sz w:val="24"/>
          <w:szCs w:val="24"/>
        </w:rPr>
        <w:t xml:space="preserve">, S. (2021). Perceived stress is linked to heightened biomarkers of inflammation via diurnal cortisol in a national sample of adults. </w:t>
      </w:r>
      <w:r w:rsidRPr="003718A8">
        <w:rPr>
          <w:rFonts w:ascii="Times New Roman" w:hAnsi="Times New Roman" w:cs="Times New Roman"/>
          <w:i/>
          <w:iCs/>
          <w:sz w:val="24"/>
          <w:szCs w:val="24"/>
        </w:rPr>
        <w:t>Brain, Behavior, and Immunity, 93</w:t>
      </w:r>
      <w:r w:rsidRPr="003718A8">
        <w:rPr>
          <w:rFonts w:ascii="Times New Roman" w:hAnsi="Times New Roman" w:cs="Times New Roman"/>
          <w:sz w:val="24"/>
          <w:szCs w:val="24"/>
        </w:rPr>
        <w:t>, 206-213.</w:t>
      </w:r>
      <w:r>
        <w:rPr>
          <w:rFonts w:ascii="Times New Roman" w:hAnsi="Times New Roman" w:cs="Times New Roman"/>
          <w:sz w:val="24"/>
          <w:szCs w:val="24"/>
        </w:rPr>
        <w:t xml:space="preserve"> </w:t>
      </w:r>
      <w:hyperlink r:id="rId56" w:history="1">
        <w:r w:rsidRPr="006A471F">
          <w:rPr>
            <w:rStyle w:val="Hyperlink"/>
            <w:rFonts w:ascii="Times New Roman" w:hAnsi="Times New Roman" w:cs="Times New Roman"/>
            <w:sz w:val="24"/>
            <w:szCs w:val="24"/>
          </w:rPr>
          <w:t>https://doi.org/10.1016/j.bbi.2021.01.015</w:t>
        </w:r>
      </w:hyperlink>
      <w:r>
        <w:rPr>
          <w:rFonts w:ascii="Times New Roman" w:hAnsi="Times New Roman" w:cs="Times New Roman"/>
          <w:sz w:val="24"/>
          <w:szCs w:val="24"/>
        </w:rPr>
        <w:t xml:space="preserve"> </w:t>
      </w:r>
    </w:p>
    <w:p w14:paraId="32F4225E" w14:textId="77777777" w:rsidR="007439EA" w:rsidRPr="001D252C"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Kronenfeld</w:t>
      </w:r>
      <w:proofErr w:type="spellEnd"/>
      <w:r w:rsidRPr="006216E3">
        <w:rPr>
          <w:rFonts w:ascii="Times New Roman" w:hAnsi="Times New Roman" w:cs="Times New Roman"/>
          <w:sz w:val="24"/>
          <w:szCs w:val="24"/>
        </w:rPr>
        <w:t xml:space="preserve">, J. P., Graves, K. D., Penedo, F. J., &amp; Yanez, B. (2021). Overcoming </w:t>
      </w:r>
      <w:r>
        <w:rPr>
          <w:rFonts w:ascii="Times New Roman" w:hAnsi="Times New Roman" w:cs="Times New Roman"/>
          <w:sz w:val="24"/>
          <w:szCs w:val="24"/>
        </w:rPr>
        <w:t>d</w:t>
      </w:r>
      <w:r w:rsidRPr="006216E3">
        <w:rPr>
          <w:rFonts w:ascii="Times New Roman" w:hAnsi="Times New Roman" w:cs="Times New Roman"/>
          <w:sz w:val="24"/>
          <w:szCs w:val="24"/>
        </w:rPr>
        <w:t xml:space="preserve">isparities in </w:t>
      </w:r>
      <w:r>
        <w:rPr>
          <w:rFonts w:ascii="Times New Roman" w:hAnsi="Times New Roman" w:cs="Times New Roman"/>
          <w:sz w:val="24"/>
          <w:szCs w:val="24"/>
        </w:rPr>
        <w:t>c</w:t>
      </w:r>
      <w:r w:rsidRPr="006216E3">
        <w:rPr>
          <w:rFonts w:ascii="Times New Roman" w:hAnsi="Times New Roman" w:cs="Times New Roman"/>
          <w:sz w:val="24"/>
          <w:szCs w:val="24"/>
        </w:rPr>
        <w:t xml:space="preserve">ancer: A </w:t>
      </w:r>
      <w:r>
        <w:rPr>
          <w:rFonts w:ascii="Times New Roman" w:hAnsi="Times New Roman" w:cs="Times New Roman"/>
          <w:sz w:val="24"/>
          <w:szCs w:val="24"/>
        </w:rPr>
        <w:t>n</w:t>
      </w:r>
      <w:r w:rsidRPr="006216E3">
        <w:rPr>
          <w:rFonts w:ascii="Times New Roman" w:hAnsi="Times New Roman" w:cs="Times New Roman"/>
          <w:sz w:val="24"/>
          <w:szCs w:val="24"/>
        </w:rPr>
        <w:t xml:space="preserve">eed for </w:t>
      </w:r>
      <w:r>
        <w:rPr>
          <w:rFonts w:ascii="Times New Roman" w:hAnsi="Times New Roman" w:cs="Times New Roman"/>
          <w:sz w:val="24"/>
          <w:szCs w:val="24"/>
        </w:rPr>
        <w:t>m</w:t>
      </w:r>
      <w:r w:rsidRPr="006216E3">
        <w:rPr>
          <w:rFonts w:ascii="Times New Roman" w:hAnsi="Times New Roman" w:cs="Times New Roman"/>
          <w:sz w:val="24"/>
          <w:szCs w:val="24"/>
        </w:rPr>
        <w:t xml:space="preserve">eaningful </w:t>
      </w:r>
      <w:r>
        <w:rPr>
          <w:rFonts w:ascii="Times New Roman" w:hAnsi="Times New Roman" w:cs="Times New Roman"/>
          <w:sz w:val="24"/>
          <w:szCs w:val="24"/>
        </w:rPr>
        <w:t>r</w:t>
      </w:r>
      <w:r w:rsidRPr="006216E3">
        <w:rPr>
          <w:rFonts w:ascii="Times New Roman" w:hAnsi="Times New Roman" w:cs="Times New Roman"/>
          <w:sz w:val="24"/>
          <w:szCs w:val="24"/>
        </w:rPr>
        <w:t xml:space="preserve">eform for Hispanic and Latino </w:t>
      </w:r>
      <w:r>
        <w:rPr>
          <w:rFonts w:ascii="Times New Roman" w:hAnsi="Times New Roman" w:cs="Times New Roman"/>
          <w:sz w:val="24"/>
          <w:szCs w:val="24"/>
        </w:rPr>
        <w:t>c</w:t>
      </w:r>
      <w:r w:rsidRPr="006216E3">
        <w:rPr>
          <w:rFonts w:ascii="Times New Roman" w:hAnsi="Times New Roman" w:cs="Times New Roman"/>
          <w:sz w:val="24"/>
          <w:szCs w:val="24"/>
        </w:rPr>
        <w:t xml:space="preserve">ancer </w:t>
      </w:r>
      <w:r>
        <w:rPr>
          <w:rFonts w:ascii="Times New Roman" w:hAnsi="Times New Roman" w:cs="Times New Roman"/>
          <w:sz w:val="24"/>
          <w:szCs w:val="24"/>
        </w:rPr>
        <w:t>s</w:t>
      </w:r>
      <w:r w:rsidRPr="006216E3">
        <w:rPr>
          <w:rFonts w:ascii="Times New Roman" w:hAnsi="Times New Roman" w:cs="Times New Roman"/>
          <w:sz w:val="24"/>
          <w:szCs w:val="24"/>
        </w:rPr>
        <w:t xml:space="preserve">urvivors. </w:t>
      </w:r>
      <w:r w:rsidRPr="006216E3">
        <w:rPr>
          <w:rFonts w:ascii="Times New Roman" w:hAnsi="Times New Roman" w:cs="Times New Roman"/>
          <w:i/>
          <w:iCs/>
          <w:sz w:val="24"/>
          <w:szCs w:val="24"/>
        </w:rPr>
        <w:t>The Oncologist, 26</w:t>
      </w:r>
      <w:r w:rsidRPr="006216E3">
        <w:rPr>
          <w:rFonts w:ascii="Times New Roman" w:hAnsi="Times New Roman" w:cs="Times New Roman"/>
          <w:sz w:val="24"/>
          <w:szCs w:val="24"/>
        </w:rPr>
        <w:t xml:space="preserve">(6), 443–452. </w:t>
      </w:r>
      <w:hyperlink r:id="rId57" w:history="1">
        <w:r w:rsidRPr="006A471F">
          <w:rPr>
            <w:rStyle w:val="Hyperlink"/>
            <w:rFonts w:ascii="Times New Roman" w:hAnsi="Times New Roman" w:cs="Times New Roman"/>
            <w:sz w:val="24"/>
            <w:szCs w:val="24"/>
          </w:rPr>
          <w:t>https://doi.org/10.1002/onco.13729</w:t>
        </w:r>
      </w:hyperlink>
      <w:r>
        <w:rPr>
          <w:rFonts w:ascii="Times New Roman" w:hAnsi="Times New Roman" w:cs="Times New Roman"/>
          <w:sz w:val="24"/>
          <w:szCs w:val="24"/>
        </w:rPr>
        <w:t xml:space="preserve"> </w:t>
      </w:r>
    </w:p>
    <w:p w14:paraId="5AD7414B"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2449BF">
        <w:rPr>
          <w:rFonts w:ascii="Times New Roman" w:eastAsia="Times New Roman" w:hAnsi="Times New Roman" w:cs="Times New Roman"/>
          <w:bCs/>
          <w:kern w:val="0"/>
          <w:sz w:val="24"/>
          <w:szCs w:val="24"/>
          <w14:ligatures w14:val="none"/>
        </w:rPr>
        <w:t xml:space="preserve">Lee, E. H. (2012). Review of the psychometric evidence of the perceived stress scale. </w:t>
      </w:r>
      <w:r w:rsidRPr="002449BF">
        <w:rPr>
          <w:rFonts w:ascii="Times New Roman" w:eastAsia="Times New Roman" w:hAnsi="Times New Roman" w:cs="Times New Roman"/>
          <w:bCs/>
          <w:i/>
          <w:iCs/>
          <w:kern w:val="0"/>
          <w:sz w:val="24"/>
          <w:szCs w:val="24"/>
          <w14:ligatures w14:val="none"/>
        </w:rPr>
        <w:t>Asian Nursing Research, 6</w:t>
      </w:r>
      <w:r w:rsidRPr="002449BF">
        <w:rPr>
          <w:rFonts w:ascii="Times New Roman" w:eastAsia="Times New Roman" w:hAnsi="Times New Roman" w:cs="Times New Roman"/>
          <w:bCs/>
          <w:kern w:val="0"/>
          <w:sz w:val="24"/>
          <w:szCs w:val="24"/>
          <w14:ligatures w14:val="none"/>
        </w:rPr>
        <w:t>(4), 121-127.</w:t>
      </w:r>
      <w:r>
        <w:rPr>
          <w:rFonts w:ascii="Times New Roman" w:eastAsia="Times New Roman" w:hAnsi="Times New Roman" w:cs="Times New Roman"/>
          <w:bCs/>
          <w:kern w:val="0"/>
          <w:sz w:val="24"/>
          <w:szCs w:val="24"/>
          <w14:ligatures w14:val="none"/>
        </w:rPr>
        <w:t xml:space="preserve"> </w:t>
      </w:r>
      <w:hyperlink r:id="rId58" w:history="1">
        <w:r w:rsidRPr="000B1F55">
          <w:rPr>
            <w:rStyle w:val="Hyperlink"/>
            <w:rFonts w:ascii="Times New Roman" w:eastAsia="Times New Roman" w:hAnsi="Times New Roman" w:cs="Times New Roman"/>
            <w:bCs/>
            <w:kern w:val="0"/>
            <w:sz w:val="24"/>
            <w:szCs w:val="24"/>
            <w14:ligatures w14:val="none"/>
          </w:rPr>
          <w:t>https://doi.org/10.1016/j.anr.2012.08.004</w:t>
        </w:r>
      </w:hyperlink>
      <w:r>
        <w:rPr>
          <w:rFonts w:ascii="Times New Roman" w:eastAsia="Times New Roman" w:hAnsi="Times New Roman" w:cs="Times New Roman"/>
          <w:bCs/>
          <w:kern w:val="0"/>
          <w:sz w:val="24"/>
          <w:szCs w:val="24"/>
          <w14:ligatures w14:val="none"/>
        </w:rPr>
        <w:t xml:space="preserve"> </w:t>
      </w:r>
    </w:p>
    <w:p w14:paraId="0EF0CF96" w14:textId="77777777" w:rsidR="007439EA" w:rsidRPr="00DA5BFF"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Li, W., Yu, S., Duan, X., Yao, S., Tang, L., &amp; Cheng, H. (2022). COMT rs737865 mediates </w:t>
      </w:r>
      <w:proofErr w:type="spellStart"/>
      <w:r w:rsidRPr="006216E3">
        <w:rPr>
          <w:rFonts w:ascii="Times New Roman" w:hAnsi="Times New Roman" w:cs="Times New Roman"/>
          <w:sz w:val="24"/>
          <w:szCs w:val="24"/>
        </w:rPr>
        <w:t>chemobrain</w:t>
      </w:r>
      <w:proofErr w:type="spellEnd"/>
      <w:r w:rsidRPr="006216E3">
        <w:rPr>
          <w:rFonts w:ascii="Times New Roman" w:hAnsi="Times New Roman" w:cs="Times New Roman"/>
          <w:sz w:val="24"/>
          <w:szCs w:val="24"/>
        </w:rPr>
        <w:t xml:space="preserve"> in breast cancer patients with various levels of Ki-67. </w:t>
      </w:r>
      <w:r w:rsidRPr="006216E3">
        <w:rPr>
          <w:rFonts w:ascii="Times New Roman" w:hAnsi="Times New Roman" w:cs="Times New Roman"/>
          <w:i/>
          <w:iCs/>
          <w:sz w:val="24"/>
          <w:szCs w:val="24"/>
        </w:rPr>
        <w:t>American Journal of Cancer Research, 12</w:t>
      </w:r>
      <w:r w:rsidRPr="006216E3">
        <w:rPr>
          <w:rFonts w:ascii="Times New Roman" w:hAnsi="Times New Roman" w:cs="Times New Roman"/>
          <w:sz w:val="24"/>
          <w:szCs w:val="24"/>
        </w:rPr>
        <w:t xml:space="preserve">(7), 3185. </w:t>
      </w:r>
      <w:hyperlink r:id="rId59" w:history="1">
        <w:r w:rsidRPr="00260A44">
          <w:rPr>
            <w:rStyle w:val="Hyperlink"/>
            <w:rFonts w:ascii="Times New Roman" w:hAnsi="Times New Roman" w:cs="Times New Roman"/>
            <w:sz w:val="24"/>
            <w:szCs w:val="24"/>
          </w:rPr>
          <w:t>https://doi.org/10.21203/rs.3.rs-1456791/v1</w:t>
        </w:r>
      </w:hyperlink>
      <w:r>
        <w:rPr>
          <w:rFonts w:ascii="Times New Roman" w:hAnsi="Times New Roman" w:cs="Times New Roman"/>
          <w:sz w:val="24"/>
          <w:szCs w:val="24"/>
        </w:rPr>
        <w:t xml:space="preserve"> </w:t>
      </w:r>
    </w:p>
    <w:p w14:paraId="47587234"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Liu, X., Nemeth, D. P., McKim, D. B., Zhu, L., </w:t>
      </w:r>
      <w:proofErr w:type="spellStart"/>
      <w:r w:rsidRPr="006216E3">
        <w:rPr>
          <w:rFonts w:ascii="Times New Roman" w:hAnsi="Times New Roman" w:cs="Times New Roman"/>
          <w:sz w:val="24"/>
          <w:szCs w:val="24"/>
        </w:rPr>
        <w:t>DiSabato</w:t>
      </w:r>
      <w:proofErr w:type="spellEnd"/>
      <w:r w:rsidRPr="006216E3">
        <w:rPr>
          <w:rFonts w:ascii="Times New Roman" w:hAnsi="Times New Roman" w:cs="Times New Roman"/>
          <w:sz w:val="24"/>
          <w:szCs w:val="24"/>
        </w:rPr>
        <w:t xml:space="preserve">, D. J., </w:t>
      </w:r>
      <w:proofErr w:type="spellStart"/>
      <w:r w:rsidRPr="006216E3">
        <w:rPr>
          <w:rFonts w:ascii="Times New Roman" w:hAnsi="Times New Roman" w:cs="Times New Roman"/>
          <w:sz w:val="24"/>
          <w:szCs w:val="24"/>
        </w:rPr>
        <w:t>Berdysz</w:t>
      </w:r>
      <w:proofErr w:type="spellEnd"/>
      <w:r w:rsidRPr="006216E3">
        <w:rPr>
          <w:rFonts w:ascii="Times New Roman" w:hAnsi="Times New Roman" w:cs="Times New Roman"/>
          <w:sz w:val="24"/>
          <w:szCs w:val="24"/>
        </w:rPr>
        <w:t xml:space="preserve">, O., Gorantla, G., Oliver, B., Witcher, K. G., Wang, Y., </w:t>
      </w:r>
      <w:proofErr w:type="spellStart"/>
      <w:r w:rsidRPr="006216E3">
        <w:rPr>
          <w:rFonts w:ascii="Times New Roman" w:hAnsi="Times New Roman" w:cs="Times New Roman"/>
          <w:sz w:val="24"/>
          <w:szCs w:val="24"/>
        </w:rPr>
        <w:t>Negray</w:t>
      </w:r>
      <w:proofErr w:type="spellEnd"/>
      <w:r w:rsidRPr="006216E3">
        <w:rPr>
          <w:rFonts w:ascii="Times New Roman" w:hAnsi="Times New Roman" w:cs="Times New Roman"/>
          <w:sz w:val="24"/>
          <w:szCs w:val="24"/>
        </w:rPr>
        <w:t xml:space="preserve">, C. E., </w:t>
      </w:r>
      <w:proofErr w:type="spellStart"/>
      <w:r w:rsidRPr="006216E3">
        <w:rPr>
          <w:rFonts w:ascii="Times New Roman" w:hAnsi="Times New Roman" w:cs="Times New Roman"/>
          <w:sz w:val="24"/>
          <w:szCs w:val="24"/>
        </w:rPr>
        <w:t>Vegesna</w:t>
      </w:r>
      <w:proofErr w:type="spellEnd"/>
      <w:r w:rsidRPr="006216E3">
        <w:rPr>
          <w:rFonts w:ascii="Times New Roman" w:hAnsi="Times New Roman" w:cs="Times New Roman"/>
          <w:sz w:val="24"/>
          <w:szCs w:val="24"/>
        </w:rPr>
        <w:t xml:space="preserve">, R. S., Sheridan, J. F., Godbout, J. P., Robson, M. J., Blakely, R. D., Popovich, P. G., Bilbo, S. D., &amp; Quan, N. (2019). Cell-Type-Specific Interleukin 1 Receptor 1 signaling in the brain regulates distinct neuroimmune activities. </w:t>
      </w:r>
      <w:r w:rsidRPr="006216E3">
        <w:rPr>
          <w:rFonts w:ascii="Times New Roman" w:hAnsi="Times New Roman" w:cs="Times New Roman"/>
          <w:i/>
          <w:iCs/>
          <w:sz w:val="24"/>
          <w:szCs w:val="24"/>
        </w:rPr>
        <w:t>Immunity, 50</w:t>
      </w:r>
      <w:r w:rsidRPr="006216E3">
        <w:rPr>
          <w:rFonts w:ascii="Times New Roman" w:hAnsi="Times New Roman" w:cs="Times New Roman"/>
          <w:sz w:val="24"/>
          <w:szCs w:val="24"/>
        </w:rPr>
        <w:t xml:space="preserve">(2), 317–333. </w:t>
      </w:r>
      <w:r>
        <w:rPr>
          <w:rFonts w:ascii="Times New Roman" w:hAnsi="Times New Roman" w:cs="Times New Roman"/>
          <w:sz w:val="24"/>
          <w:szCs w:val="24"/>
        </w:rPr>
        <w:br/>
      </w:r>
      <w:hyperlink r:id="rId60" w:history="1">
        <w:r w:rsidRPr="006A471F">
          <w:rPr>
            <w:rStyle w:val="Hyperlink"/>
            <w:rFonts w:ascii="Times New Roman" w:hAnsi="Times New Roman" w:cs="Times New Roman"/>
            <w:sz w:val="24"/>
            <w:szCs w:val="24"/>
          </w:rPr>
          <w:t>https://doi.org/10.1016/j.immuni.2018.12.012</w:t>
        </w:r>
      </w:hyperlink>
      <w:r>
        <w:rPr>
          <w:rFonts w:ascii="Times New Roman" w:hAnsi="Times New Roman" w:cs="Times New Roman"/>
          <w:sz w:val="24"/>
          <w:szCs w:val="24"/>
        </w:rPr>
        <w:t xml:space="preserve"> </w:t>
      </w:r>
    </w:p>
    <w:p w14:paraId="2721FE06" w14:textId="77777777" w:rsidR="007439EA" w:rsidRPr="00C20B71"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Lyman, M., Lloyd, D. G., Ji, X., </w:t>
      </w:r>
      <w:proofErr w:type="spellStart"/>
      <w:r w:rsidRPr="006216E3">
        <w:rPr>
          <w:rFonts w:ascii="Times New Roman" w:hAnsi="Times New Roman" w:cs="Times New Roman"/>
          <w:sz w:val="24"/>
          <w:szCs w:val="24"/>
        </w:rPr>
        <w:t>Vizcaychipi</w:t>
      </w:r>
      <w:proofErr w:type="spellEnd"/>
      <w:r w:rsidRPr="006216E3">
        <w:rPr>
          <w:rFonts w:ascii="Times New Roman" w:hAnsi="Times New Roman" w:cs="Times New Roman"/>
          <w:sz w:val="24"/>
          <w:szCs w:val="24"/>
        </w:rPr>
        <w:t xml:space="preserve">, M. P., &amp; Ma, D. (2014). Neuroinflammation: The role and consequences. </w:t>
      </w:r>
      <w:r w:rsidRPr="006216E3">
        <w:rPr>
          <w:rFonts w:ascii="Times New Roman" w:hAnsi="Times New Roman" w:cs="Times New Roman"/>
          <w:i/>
          <w:iCs/>
          <w:sz w:val="24"/>
          <w:szCs w:val="24"/>
        </w:rPr>
        <w:t>Neuroscience Research, 79</w:t>
      </w:r>
      <w:r w:rsidRPr="006216E3">
        <w:rPr>
          <w:rFonts w:ascii="Times New Roman" w:hAnsi="Times New Roman" w:cs="Times New Roman"/>
          <w:sz w:val="24"/>
          <w:szCs w:val="24"/>
        </w:rPr>
        <w:t xml:space="preserve">, 1–12. </w:t>
      </w:r>
      <w:r>
        <w:rPr>
          <w:rFonts w:ascii="Times New Roman" w:hAnsi="Times New Roman" w:cs="Times New Roman"/>
          <w:sz w:val="24"/>
          <w:szCs w:val="24"/>
        </w:rPr>
        <w:br/>
      </w:r>
      <w:hyperlink r:id="rId61" w:history="1">
        <w:r w:rsidRPr="006A471F">
          <w:rPr>
            <w:rStyle w:val="Hyperlink"/>
            <w:rFonts w:ascii="Times New Roman" w:hAnsi="Times New Roman" w:cs="Times New Roman"/>
            <w:sz w:val="24"/>
            <w:szCs w:val="24"/>
          </w:rPr>
          <w:t>https://doi.org/10.1016/j.neures.2013.10.004</w:t>
        </w:r>
      </w:hyperlink>
      <w:r>
        <w:rPr>
          <w:rFonts w:ascii="Times New Roman" w:hAnsi="Times New Roman" w:cs="Times New Roman"/>
          <w:sz w:val="24"/>
          <w:szCs w:val="24"/>
        </w:rPr>
        <w:t xml:space="preserve"> </w:t>
      </w:r>
    </w:p>
    <w:p w14:paraId="5E1AEA72"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B11C98">
        <w:rPr>
          <w:rFonts w:ascii="Times New Roman" w:eastAsia="Times New Roman" w:hAnsi="Times New Roman" w:cs="Times New Roman"/>
          <w:bCs/>
          <w:kern w:val="0"/>
          <w:sz w:val="24"/>
          <w:szCs w:val="24"/>
          <w14:ligatures w14:val="none"/>
        </w:rPr>
        <w:lastRenderedPageBreak/>
        <w:t xml:space="preserve">Maes, M., Song, C., Lin, A., De Jongh, R., Van </w:t>
      </w:r>
      <w:proofErr w:type="spellStart"/>
      <w:r w:rsidRPr="00B11C98">
        <w:rPr>
          <w:rFonts w:ascii="Times New Roman" w:eastAsia="Times New Roman" w:hAnsi="Times New Roman" w:cs="Times New Roman"/>
          <w:bCs/>
          <w:kern w:val="0"/>
          <w:sz w:val="24"/>
          <w:szCs w:val="24"/>
          <w14:ligatures w14:val="none"/>
        </w:rPr>
        <w:t>Gastel</w:t>
      </w:r>
      <w:proofErr w:type="spellEnd"/>
      <w:r w:rsidRPr="00B11C98">
        <w:rPr>
          <w:rFonts w:ascii="Times New Roman" w:eastAsia="Times New Roman" w:hAnsi="Times New Roman" w:cs="Times New Roman"/>
          <w:bCs/>
          <w:kern w:val="0"/>
          <w:sz w:val="24"/>
          <w:szCs w:val="24"/>
          <w14:ligatures w14:val="none"/>
        </w:rPr>
        <w:t xml:space="preserve">, A., </w:t>
      </w:r>
      <w:proofErr w:type="spellStart"/>
      <w:r w:rsidRPr="00B11C98">
        <w:rPr>
          <w:rFonts w:ascii="Times New Roman" w:eastAsia="Times New Roman" w:hAnsi="Times New Roman" w:cs="Times New Roman"/>
          <w:bCs/>
          <w:kern w:val="0"/>
          <w:sz w:val="24"/>
          <w:szCs w:val="24"/>
          <w14:ligatures w14:val="none"/>
        </w:rPr>
        <w:t>Kenis</w:t>
      </w:r>
      <w:proofErr w:type="spellEnd"/>
      <w:r w:rsidRPr="00B11C98">
        <w:rPr>
          <w:rFonts w:ascii="Times New Roman" w:eastAsia="Times New Roman" w:hAnsi="Times New Roman" w:cs="Times New Roman"/>
          <w:bCs/>
          <w:kern w:val="0"/>
          <w:sz w:val="24"/>
          <w:szCs w:val="24"/>
          <w14:ligatures w14:val="none"/>
        </w:rPr>
        <w:t xml:space="preserve">, G., </w:t>
      </w:r>
      <w:r>
        <w:rPr>
          <w:rFonts w:ascii="Times New Roman" w:eastAsia="Times New Roman" w:hAnsi="Times New Roman" w:cs="Times New Roman"/>
          <w:bCs/>
          <w:kern w:val="0"/>
          <w:sz w:val="24"/>
          <w:szCs w:val="24"/>
          <w14:ligatures w14:val="none"/>
        </w:rPr>
        <w:t>Bosmans, E., De Meester, I. Benoy, I., Neels, H.</w:t>
      </w:r>
      <w:proofErr w:type="gramStart"/>
      <w:r>
        <w:rPr>
          <w:rFonts w:ascii="Times New Roman" w:eastAsia="Times New Roman" w:hAnsi="Times New Roman" w:cs="Times New Roman"/>
          <w:bCs/>
          <w:kern w:val="0"/>
          <w:sz w:val="24"/>
          <w:szCs w:val="24"/>
          <w14:ligatures w14:val="none"/>
        </w:rPr>
        <w:t xml:space="preserve">,  </w:t>
      </w:r>
      <w:proofErr w:type="spellStart"/>
      <w:r>
        <w:rPr>
          <w:rFonts w:ascii="Times New Roman" w:eastAsia="Times New Roman" w:hAnsi="Times New Roman" w:cs="Times New Roman"/>
          <w:bCs/>
          <w:kern w:val="0"/>
          <w:sz w:val="24"/>
          <w:szCs w:val="24"/>
          <w14:ligatures w14:val="none"/>
        </w:rPr>
        <w:t>Demedts</w:t>
      </w:r>
      <w:proofErr w:type="spellEnd"/>
      <w:proofErr w:type="gramEnd"/>
      <w:r>
        <w:rPr>
          <w:rFonts w:ascii="Times New Roman" w:eastAsia="Times New Roman" w:hAnsi="Times New Roman" w:cs="Times New Roman"/>
          <w:bCs/>
          <w:kern w:val="0"/>
          <w:sz w:val="24"/>
          <w:szCs w:val="24"/>
          <w14:ligatures w14:val="none"/>
        </w:rPr>
        <w:t xml:space="preserve">, P., </w:t>
      </w:r>
      <w:proofErr w:type="spellStart"/>
      <w:r>
        <w:rPr>
          <w:rFonts w:ascii="Times New Roman" w:eastAsia="Times New Roman" w:hAnsi="Times New Roman" w:cs="Times New Roman"/>
          <w:bCs/>
          <w:kern w:val="0"/>
          <w:sz w:val="24"/>
          <w:szCs w:val="24"/>
          <w14:ligatures w14:val="none"/>
        </w:rPr>
        <w:t>Janca</w:t>
      </w:r>
      <w:proofErr w:type="spellEnd"/>
      <w:r>
        <w:rPr>
          <w:rFonts w:ascii="Times New Roman" w:eastAsia="Times New Roman" w:hAnsi="Times New Roman" w:cs="Times New Roman"/>
          <w:bCs/>
          <w:kern w:val="0"/>
          <w:sz w:val="24"/>
          <w:szCs w:val="24"/>
          <w14:ligatures w14:val="none"/>
        </w:rPr>
        <w:t xml:space="preserve">, A., </w:t>
      </w:r>
      <w:proofErr w:type="spellStart"/>
      <w:r w:rsidRPr="00B11C98">
        <w:rPr>
          <w:rFonts w:ascii="Times New Roman" w:eastAsia="Times New Roman" w:hAnsi="Times New Roman" w:cs="Times New Roman"/>
          <w:bCs/>
          <w:kern w:val="0"/>
          <w:sz w:val="24"/>
          <w:szCs w:val="24"/>
          <w14:ligatures w14:val="none"/>
        </w:rPr>
        <w:t>Scharpé</w:t>
      </w:r>
      <w:proofErr w:type="spellEnd"/>
      <w:r>
        <w:rPr>
          <w:rFonts w:ascii="Times New Roman" w:eastAsia="Times New Roman" w:hAnsi="Times New Roman" w:cs="Times New Roman"/>
          <w:bCs/>
          <w:kern w:val="0"/>
          <w:sz w:val="24"/>
          <w:szCs w:val="24"/>
          <w14:ligatures w14:val="none"/>
        </w:rPr>
        <w:t>, S.,</w:t>
      </w:r>
      <w:r w:rsidRPr="00B11C98">
        <w:rPr>
          <w:rFonts w:ascii="Times New Roman" w:eastAsia="Times New Roman" w:hAnsi="Times New Roman" w:cs="Times New Roman"/>
          <w:bCs/>
          <w:kern w:val="0"/>
          <w:sz w:val="24"/>
          <w:szCs w:val="24"/>
          <w14:ligatures w14:val="none"/>
        </w:rPr>
        <w:t xml:space="preserve"> &amp; Smith, R. S. (1998). The effects of psychological stress on humans: </w:t>
      </w:r>
      <w:r>
        <w:rPr>
          <w:rFonts w:ascii="Times New Roman" w:eastAsia="Times New Roman" w:hAnsi="Times New Roman" w:cs="Times New Roman"/>
          <w:bCs/>
          <w:kern w:val="0"/>
          <w:sz w:val="24"/>
          <w:szCs w:val="24"/>
          <w14:ligatures w14:val="none"/>
        </w:rPr>
        <w:t>I</w:t>
      </w:r>
      <w:r w:rsidRPr="00B11C98">
        <w:rPr>
          <w:rFonts w:ascii="Times New Roman" w:eastAsia="Times New Roman" w:hAnsi="Times New Roman" w:cs="Times New Roman"/>
          <w:bCs/>
          <w:kern w:val="0"/>
          <w:sz w:val="24"/>
          <w:szCs w:val="24"/>
          <w14:ligatures w14:val="none"/>
        </w:rPr>
        <w:t xml:space="preserve">ncreased production of pro-inflammatory cytokines and Th1-like response in stress-induced anxiety. </w:t>
      </w:r>
      <w:r w:rsidRPr="00B11C98">
        <w:rPr>
          <w:rFonts w:ascii="Times New Roman" w:eastAsia="Times New Roman" w:hAnsi="Times New Roman" w:cs="Times New Roman"/>
          <w:bCs/>
          <w:i/>
          <w:iCs/>
          <w:kern w:val="0"/>
          <w:sz w:val="24"/>
          <w:szCs w:val="24"/>
          <w14:ligatures w14:val="none"/>
        </w:rPr>
        <w:t>Cytokine, 10</w:t>
      </w:r>
      <w:r w:rsidRPr="00B11C98">
        <w:rPr>
          <w:rFonts w:ascii="Times New Roman" w:eastAsia="Times New Roman" w:hAnsi="Times New Roman" w:cs="Times New Roman"/>
          <w:bCs/>
          <w:kern w:val="0"/>
          <w:sz w:val="24"/>
          <w:szCs w:val="24"/>
          <w14:ligatures w14:val="none"/>
        </w:rPr>
        <w:t>(4), 313-318.</w:t>
      </w:r>
      <w:r>
        <w:rPr>
          <w:rFonts w:ascii="Times New Roman" w:eastAsia="Times New Roman" w:hAnsi="Times New Roman" w:cs="Times New Roman"/>
          <w:bCs/>
          <w:kern w:val="0"/>
          <w:sz w:val="24"/>
          <w:szCs w:val="24"/>
          <w14:ligatures w14:val="none"/>
        </w:rPr>
        <w:t xml:space="preserve"> </w:t>
      </w:r>
      <w:hyperlink r:id="rId62" w:history="1">
        <w:r w:rsidRPr="006A471F">
          <w:rPr>
            <w:rStyle w:val="Hyperlink"/>
            <w:rFonts w:ascii="Times New Roman" w:eastAsia="Times New Roman" w:hAnsi="Times New Roman" w:cs="Times New Roman"/>
            <w:bCs/>
            <w:kern w:val="0"/>
            <w:sz w:val="24"/>
            <w:szCs w:val="24"/>
            <w14:ligatures w14:val="none"/>
          </w:rPr>
          <w:t>https://doi.org/10.1006/cyto.1997.0290</w:t>
        </w:r>
      </w:hyperlink>
      <w:r>
        <w:rPr>
          <w:rFonts w:ascii="Times New Roman" w:eastAsia="Times New Roman" w:hAnsi="Times New Roman" w:cs="Times New Roman"/>
          <w:bCs/>
          <w:kern w:val="0"/>
          <w:sz w:val="24"/>
          <w:szCs w:val="24"/>
          <w14:ligatures w14:val="none"/>
        </w:rPr>
        <w:t xml:space="preserve"> </w:t>
      </w:r>
    </w:p>
    <w:p w14:paraId="49A0EF14"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134B1D">
        <w:rPr>
          <w:rFonts w:ascii="Times New Roman" w:eastAsia="Times New Roman" w:hAnsi="Times New Roman" w:cs="Times New Roman"/>
          <w:bCs/>
          <w:kern w:val="0"/>
          <w:sz w:val="24"/>
          <w:szCs w:val="24"/>
          <w14:ligatures w14:val="none"/>
        </w:rPr>
        <w:t xml:space="preserve">Matzke, D., Love, J., </w:t>
      </w:r>
      <w:proofErr w:type="spellStart"/>
      <w:r w:rsidRPr="00134B1D">
        <w:rPr>
          <w:rFonts w:ascii="Times New Roman" w:eastAsia="Times New Roman" w:hAnsi="Times New Roman" w:cs="Times New Roman"/>
          <w:bCs/>
          <w:kern w:val="0"/>
          <w:sz w:val="24"/>
          <w:szCs w:val="24"/>
          <w14:ligatures w14:val="none"/>
        </w:rPr>
        <w:t>Wiecki</w:t>
      </w:r>
      <w:proofErr w:type="spellEnd"/>
      <w:r w:rsidRPr="00134B1D">
        <w:rPr>
          <w:rFonts w:ascii="Times New Roman" w:eastAsia="Times New Roman" w:hAnsi="Times New Roman" w:cs="Times New Roman"/>
          <w:bCs/>
          <w:kern w:val="0"/>
          <w:sz w:val="24"/>
          <w:szCs w:val="24"/>
          <w14:ligatures w14:val="none"/>
        </w:rPr>
        <w:t xml:space="preserve">, T. V., Brown, S. D., Logan, G. D., &amp; </w:t>
      </w:r>
      <w:proofErr w:type="spellStart"/>
      <w:r w:rsidRPr="00134B1D">
        <w:rPr>
          <w:rFonts w:ascii="Times New Roman" w:eastAsia="Times New Roman" w:hAnsi="Times New Roman" w:cs="Times New Roman"/>
          <w:bCs/>
          <w:kern w:val="0"/>
          <w:sz w:val="24"/>
          <w:szCs w:val="24"/>
          <w14:ligatures w14:val="none"/>
        </w:rPr>
        <w:t>Wagenmakers</w:t>
      </w:r>
      <w:proofErr w:type="spellEnd"/>
      <w:r w:rsidRPr="00134B1D">
        <w:rPr>
          <w:rFonts w:ascii="Times New Roman" w:eastAsia="Times New Roman" w:hAnsi="Times New Roman" w:cs="Times New Roman"/>
          <w:bCs/>
          <w:kern w:val="0"/>
          <w:sz w:val="24"/>
          <w:szCs w:val="24"/>
          <w14:ligatures w14:val="none"/>
        </w:rPr>
        <w:t xml:space="preserve">, E. J. (2013). Release the BEESTS: Bayesian Estimation of Ex-Gaussian </w:t>
      </w:r>
      <w:proofErr w:type="spellStart"/>
      <w:r w:rsidRPr="00134B1D">
        <w:rPr>
          <w:rFonts w:ascii="Times New Roman" w:eastAsia="Times New Roman" w:hAnsi="Times New Roman" w:cs="Times New Roman"/>
          <w:bCs/>
          <w:kern w:val="0"/>
          <w:sz w:val="24"/>
          <w:szCs w:val="24"/>
          <w14:ligatures w14:val="none"/>
        </w:rPr>
        <w:t>STop</w:t>
      </w:r>
      <w:proofErr w:type="spellEnd"/>
      <w:r w:rsidRPr="00134B1D">
        <w:rPr>
          <w:rFonts w:ascii="Times New Roman" w:eastAsia="Times New Roman" w:hAnsi="Times New Roman" w:cs="Times New Roman"/>
          <w:bCs/>
          <w:kern w:val="0"/>
          <w:sz w:val="24"/>
          <w:szCs w:val="24"/>
          <w14:ligatures w14:val="none"/>
        </w:rPr>
        <w:t xml:space="preserve">-Signal reaction time distributions. </w:t>
      </w:r>
      <w:r w:rsidRPr="00134B1D">
        <w:rPr>
          <w:rFonts w:ascii="Times New Roman" w:eastAsia="Times New Roman" w:hAnsi="Times New Roman" w:cs="Times New Roman"/>
          <w:bCs/>
          <w:i/>
          <w:iCs/>
          <w:kern w:val="0"/>
          <w:sz w:val="24"/>
          <w:szCs w:val="24"/>
          <w14:ligatures w14:val="none"/>
        </w:rPr>
        <w:t>Frontiers in Psychology</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4</w:t>
      </w:r>
      <w:r w:rsidRPr="00134B1D">
        <w:rPr>
          <w:rFonts w:ascii="Times New Roman" w:eastAsia="Times New Roman" w:hAnsi="Times New Roman" w:cs="Times New Roman"/>
          <w:bCs/>
          <w:kern w:val="0"/>
          <w:sz w:val="24"/>
          <w:szCs w:val="24"/>
          <w14:ligatures w14:val="none"/>
        </w:rPr>
        <w:t xml:space="preserve">, 918. </w:t>
      </w:r>
      <w:hyperlink r:id="rId63" w:history="1">
        <w:r w:rsidRPr="00134B1D">
          <w:rPr>
            <w:rStyle w:val="Hyperlink"/>
            <w:rFonts w:ascii="Times New Roman" w:eastAsia="Times New Roman" w:hAnsi="Times New Roman" w:cs="Times New Roman"/>
            <w:bCs/>
            <w:kern w:val="0"/>
            <w:sz w:val="24"/>
            <w:szCs w:val="24"/>
            <w14:ligatures w14:val="none"/>
          </w:rPr>
          <w:t>https://doi.org/10.3389/fpsyg.2013.00918</w:t>
        </w:r>
      </w:hyperlink>
    </w:p>
    <w:p w14:paraId="3E00C009"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75FF5">
        <w:rPr>
          <w:rFonts w:ascii="Times New Roman" w:eastAsia="Times New Roman" w:hAnsi="Times New Roman" w:cs="Times New Roman"/>
          <w:bCs/>
          <w:kern w:val="0"/>
          <w:sz w:val="24"/>
          <w:szCs w:val="24"/>
          <w14:ligatures w14:val="none"/>
        </w:rPr>
        <w:t xml:space="preserve">Matzke, D., Strickland, L. J. G., Sripada, C., </w:t>
      </w:r>
      <w:proofErr w:type="spellStart"/>
      <w:r w:rsidRPr="00C75FF5">
        <w:rPr>
          <w:rFonts w:ascii="Times New Roman" w:eastAsia="Times New Roman" w:hAnsi="Times New Roman" w:cs="Times New Roman"/>
          <w:bCs/>
          <w:kern w:val="0"/>
          <w:sz w:val="24"/>
          <w:szCs w:val="24"/>
          <w14:ligatures w14:val="none"/>
        </w:rPr>
        <w:t>Weigard</w:t>
      </w:r>
      <w:proofErr w:type="spellEnd"/>
      <w:r w:rsidRPr="00C75FF5">
        <w:rPr>
          <w:rFonts w:ascii="Times New Roman" w:eastAsia="Times New Roman" w:hAnsi="Times New Roman" w:cs="Times New Roman"/>
          <w:bCs/>
          <w:kern w:val="0"/>
          <w:sz w:val="24"/>
          <w:szCs w:val="24"/>
          <w14:ligatures w14:val="none"/>
        </w:rPr>
        <w:t xml:space="preserve">, A. S., Puri, R., He, J., </w:t>
      </w:r>
      <w:r>
        <w:rPr>
          <w:rFonts w:ascii="Times New Roman" w:eastAsia="Times New Roman" w:hAnsi="Times New Roman" w:cs="Times New Roman"/>
          <w:bCs/>
          <w:kern w:val="0"/>
          <w:sz w:val="24"/>
          <w:szCs w:val="24"/>
          <w14:ligatures w14:val="none"/>
        </w:rPr>
        <w:t xml:space="preserve">Hirst, R., &amp; </w:t>
      </w:r>
      <w:r w:rsidRPr="00C75FF5">
        <w:rPr>
          <w:rFonts w:ascii="Times New Roman" w:eastAsia="Times New Roman" w:hAnsi="Times New Roman" w:cs="Times New Roman"/>
          <w:bCs/>
          <w:kern w:val="0"/>
          <w:sz w:val="24"/>
          <w:szCs w:val="24"/>
          <w14:ligatures w14:val="none"/>
        </w:rPr>
        <w:t>Heathcote, A (2021). Stopping timed actions.</w:t>
      </w:r>
      <w:r>
        <w:rPr>
          <w:rFonts w:ascii="Times New Roman" w:eastAsia="Times New Roman" w:hAnsi="Times New Roman" w:cs="Times New Roman"/>
          <w:bCs/>
          <w:kern w:val="0"/>
          <w:sz w:val="24"/>
          <w:szCs w:val="24"/>
          <w14:ligatures w14:val="none"/>
        </w:rPr>
        <w:t xml:space="preserve"> </w:t>
      </w:r>
      <w:proofErr w:type="spellStart"/>
      <w:r>
        <w:rPr>
          <w:rFonts w:ascii="Times New Roman" w:eastAsia="Times New Roman" w:hAnsi="Times New Roman" w:cs="Times New Roman"/>
          <w:bCs/>
          <w:kern w:val="0"/>
          <w:sz w:val="24"/>
          <w:szCs w:val="24"/>
          <w14:ligatures w14:val="none"/>
        </w:rPr>
        <w:t>PsyArXiv</w:t>
      </w:r>
      <w:proofErr w:type="spellEnd"/>
      <w:r>
        <w:rPr>
          <w:rFonts w:ascii="Times New Roman" w:eastAsia="Times New Roman" w:hAnsi="Times New Roman" w:cs="Times New Roman"/>
          <w:bCs/>
          <w:kern w:val="0"/>
          <w:sz w:val="24"/>
          <w:szCs w:val="24"/>
          <w14:ligatures w14:val="none"/>
        </w:rPr>
        <w:t>.</w:t>
      </w:r>
      <w:r w:rsidRPr="00C75FF5">
        <w:rPr>
          <w:rFonts w:ascii="Times New Roman" w:eastAsia="Times New Roman" w:hAnsi="Times New Roman" w:cs="Times New Roman"/>
          <w:bCs/>
          <w:kern w:val="0"/>
          <w:sz w:val="24"/>
          <w:szCs w:val="24"/>
          <w14:ligatures w14:val="none"/>
        </w:rPr>
        <w:t xml:space="preserve"> </w:t>
      </w:r>
      <w:hyperlink r:id="rId64" w:history="1">
        <w:r w:rsidRPr="000B1F55">
          <w:rPr>
            <w:rStyle w:val="Hyperlink"/>
            <w:rFonts w:ascii="Times New Roman" w:eastAsia="Times New Roman" w:hAnsi="Times New Roman" w:cs="Times New Roman"/>
            <w:bCs/>
            <w:kern w:val="0"/>
            <w:sz w:val="24"/>
            <w:szCs w:val="24"/>
            <w14:ligatures w14:val="none"/>
          </w:rPr>
          <w:t>https://doi.org/10.31234/osf.io/9h3v7</w:t>
        </w:r>
      </w:hyperlink>
      <w:r>
        <w:rPr>
          <w:rFonts w:ascii="Times New Roman" w:eastAsia="Times New Roman" w:hAnsi="Times New Roman" w:cs="Times New Roman"/>
          <w:bCs/>
          <w:kern w:val="0"/>
          <w:sz w:val="24"/>
          <w:szCs w:val="24"/>
          <w14:ligatures w14:val="none"/>
        </w:rPr>
        <w:t xml:space="preserve"> </w:t>
      </w:r>
    </w:p>
    <w:p w14:paraId="3DD3F715"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Mayo, S. J., </w:t>
      </w:r>
      <w:proofErr w:type="spellStart"/>
      <w:r w:rsidRPr="006216E3">
        <w:rPr>
          <w:rFonts w:ascii="Times New Roman" w:hAnsi="Times New Roman" w:cs="Times New Roman"/>
          <w:sz w:val="24"/>
          <w:szCs w:val="24"/>
        </w:rPr>
        <w:t>Lustberg</w:t>
      </w:r>
      <w:proofErr w:type="spellEnd"/>
      <w:r w:rsidRPr="006216E3">
        <w:rPr>
          <w:rFonts w:ascii="Times New Roman" w:hAnsi="Times New Roman" w:cs="Times New Roman"/>
          <w:sz w:val="24"/>
          <w:szCs w:val="24"/>
        </w:rPr>
        <w:t xml:space="preserve">, M., M Dhillon, H., Nakamura, Z. M., Allen, D. H., Von Ah, D., ... &amp; Peters, K. B. (2021). Cancer-related cognitive impairment in patients with non-central nervous system malignancies: An overview for oncology providers from the MASCC Neurological Complications Study Group. </w:t>
      </w:r>
      <w:r w:rsidRPr="006216E3">
        <w:rPr>
          <w:rFonts w:ascii="Times New Roman" w:hAnsi="Times New Roman" w:cs="Times New Roman"/>
          <w:i/>
          <w:iCs/>
          <w:sz w:val="24"/>
          <w:szCs w:val="24"/>
        </w:rPr>
        <w:t>Supportive Care in Cancer, 29</w:t>
      </w:r>
      <w:r w:rsidRPr="006216E3">
        <w:rPr>
          <w:rFonts w:ascii="Times New Roman" w:hAnsi="Times New Roman" w:cs="Times New Roman"/>
          <w:sz w:val="24"/>
          <w:szCs w:val="24"/>
        </w:rPr>
        <w:t xml:space="preserve">, 2821-2840. </w:t>
      </w:r>
      <w:hyperlink r:id="rId65" w:history="1">
        <w:r w:rsidRPr="006A471F">
          <w:rPr>
            <w:rStyle w:val="Hyperlink"/>
            <w:rFonts w:ascii="Times New Roman" w:hAnsi="Times New Roman" w:cs="Times New Roman"/>
            <w:sz w:val="24"/>
            <w:szCs w:val="24"/>
          </w:rPr>
          <w:t>https://doi.org/10.1007/s00520-020-05860-9</w:t>
        </w:r>
      </w:hyperlink>
      <w:r>
        <w:rPr>
          <w:rFonts w:ascii="Times New Roman" w:hAnsi="Times New Roman" w:cs="Times New Roman"/>
          <w:sz w:val="24"/>
          <w:szCs w:val="24"/>
        </w:rPr>
        <w:t xml:space="preserve"> </w:t>
      </w:r>
    </w:p>
    <w:p w14:paraId="07BAA3FE"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McLeary, F., Davis, A., </w:t>
      </w:r>
      <w:proofErr w:type="spellStart"/>
      <w:r w:rsidRPr="006216E3">
        <w:rPr>
          <w:rFonts w:ascii="Times New Roman" w:hAnsi="Times New Roman" w:cs="Times New Roman"/>
          <w:sz w:val="24"/>
          <w:szCs w:val="24"/>
        </w:rPr>
        <w:t>Rudrawar</w:t>
      </w:r>
      <w:proofErr w:type="spellEnd"/>
      <w:r w:rsidRPr="006216E3">
        <w:rPr>
          <w:rFonts w:ascii="Times New Roman" w:hAnsi="Times New Roman" w:cs="Times New Roman"/>
          <w:sz w:val="24"/>
          <w:szCs w:val="24"/>
        </w:rPr>
        <w:t xml:space="preserve">, S., Perkins, A., &amp; </w:t>
      </w:r>
      <w:proofErr w:type="spellStart"/>
      <w:r w:rsidRPr="006216E3">
        <w:rPr>
          <w:rFonts w:ascii="Times New Roman" w:hAnsi="Times New Roman" w:cs="Times New Roman"/>
          <w:sz w:val="24"/>
          <w:szCs w:val="24"/>
        </w:rPr>
        <w:t>Anoopkumar-Dukie</w:t>
      </w:r>
      <w:proofErr w:type="spellEnd"/>
      <w:r w:rsidRPr="006216E3">
        <w:rPr>
          <w:rFonts w:ascii="Times New Roman" w:hAnsi="Times New Roman" w:cs="Times New Roman"/>
          <w:sz w:val="24"/>
          <w:szCs w:val="24"/>
        </w:rPr>
        <w:t xml:space="preserve">, S. (2019). Mechanisms underlying select chemotherapeutic-agent-induced neuroinflammation and subsequent neurodegeneration. </w:t>
      </w:r>
      <w:r w:rsidRPr="006216E3">
        <w:rPr>
          <w:rFonts w:ascii="Times New Roman" w:hAnsi="Times New Roman" w:cs="Times New Roman"/>
          <w:i/>
          <w:iCs/>
          <w:sz w:val="24"/>
          <w:szCs w:val="24"/>
        </w:rPr>
        <w:t>European Journal of Pharmacology, 842</w:t>
      </w:r>
      <w:r w:rsidRPr="006216E3">
        <w:rPr>
          <w:rFonts w:ascii="Times New Roman" w:hAnsi="Times New Roman" w:cs="Times New Roman"/>
          <w:sz w:val="24"/>
          <w:szCs w:val="24"/>
        </w:rPr>
        <w:t xml:space="preserve">, 49-56. </w:t>
      </w:r>
      <w:r>
        <w:rPr>
          <w:rFonts w:ascii="Times New Roman" w:hAnsi="Times New Roman" w:cs="Times New Roman"/>
          <w:sz w:val="24"/>
          <w:szCs w:val="24"/>
        </w:rPr>
        <w:br/>
      </w:r>
      <w:hyperlink r:id="rId66" w:history="1">
        <w:r w:rsidRPr="006A471F">
          <w:rPr>
            <w:rStyle w:val="Hyperlink"/>
            <w:rFonts w:ascii="Times New Roman" w:hAnsi="Times New Roman" w:cs="Times New Roman"/>
            <w:sz w:val="24"/>
            <w:szCs w:val="24"/>
          </w:rPr>
          <w:t>https://doi.org/10.1016/j.ejphar.2018.09.034</w:t>
        </w:r>
      </w:hyperlink>
      <w:r>
        <w:rPr>
          <w:rFonts w:ascii="Times New Roman" w:hAnsi="Times New Roman" w:cs="Times New Roman"/>
          <w:sz w:val="24"/>
          <w:szCs w:val="24"/>
        </w:rPr>
        <w:t xml:space="preserve"> </w:t>
      </w:r>
    </w:p>
    <w:p w14:paraId="1E320611"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Meyers, C. A., </w:t>
      </w:r>
      <w:proofErr w:type="spellStart"/>
      <w:r w:rsidRPr="006216E3">
        <w:rPr>
          <w:rFonts w:ascii="Times New Roman" w:hAnsi="Times New Roman" w:cs="Times New Roman"/>
          <w:sz w:val="24"/>
          <w:szCs w:val="24"/>
        </w:rPr>
        <w:t>Albitar</w:t>
      </w:r>
      <w:proofErr w:type="spellEnd"/>
      <w:r w:rsidRPr="006216E3">
        <w:rPr>
          <w:rFonts w:ascii="Times New Roman" w:hAnsi="Times New Roman" w:cs="Times New Roman"/>
          <w:sz w:val="24"/>
          <w:szCs w:val="24"/>
        </w:rPr>
        <w:t xml:space="preserve">, M., &amp; Estey, E. (2005). Cognitive impairment, fatigue, and cytokine levels in patients with acute myelogenous leukemia or myelodysplastic syndrome. </w:t>
      </w:r>
      <w:r w:rsidRPr="006216E3">
        <w:rPr>
          <w:rFonts w:ascii="Times New Roman" w:hAnsi="Times New Roman" w:cs="Times New Roman"/>
          <w:i/>
          <w:iCs/>
          <w:sz w:val="24"/>
          <w:szCs w:val="24"/>
        </w:rPr>
        <w:t>Cancer, 104</w:t>
      </w:r>
      <w:r w:rsidRPr="006216E3">
        <w:rPr>
          <w:rFonts w:ascii="Times New Roman" w:hAnsi="Times New Roman" w:cs="Times New Roman"/>
          <w:sz w:val="24"/>
          <w:szCs w:val="24"/>
        </w:rPr>
        <w:t xml:space="preserve">(4), 788-793. </w:t>
      </w:r>
      <w:hyperlink r:id="rId67" w:history="1">
        <w:r w:rsidRPr="00260A44">
          <w:rPr>
            <w:rStyle w:val="Hyperlink"/>
            <w:rFonts w:ascii="Times New Roman" w:hAnsi="Times New Roman" w:cs="Times New Roman"/>
            <w:sz w:val="24"/>
            <w:szCs w:val="24"/>
          </w:rPr>
          <w:t>https://doi.org/10.1002/cncr.21234</w:t>
        </w:r>
      </w:hyperlink>
      <w:r>
        <w:rPr>
          <w:rFonts w:ascii="Times New Roman" w:hAnsi="Times New Roman" w:cs="Times New Roman"/>
          <w:sz w:val="24"/>
          <w:szCs w:val="24"/>
        </w:rPr>
        <w:t xml:space="preserve"> </w:t>
      </w:r>
    </w:p>
    <w:p w14:paraId="001F75E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Michaud, M., </w:t>
      </w:r>
      <w:proofErr w:type="spellStart"/>
      <w:r w:rsidRPr="006216E3">
        <w:rPr>
          <w:rFonts w:ascii="Times New Roman" w:hAnsi="Times New Roman" w:cs="Times New Roman"/>
          <w:sz w:val="24"/>
          <w:szCs w:val="24"/>
        </w:rPr>
        <w:t>Balardy</w:t>
      </w:r>
      <w:proofErr w:type="spellEnd"/>
      <w:r w:rsidRPr="006216E3">
        <w:rPr>
          <w:rFonts w:ascii="Times New Roman" w:hAnsi="Times New Roman" w:cs="Times New Roman"/>
          <w:sz w:val="24"/>
          <w:szCs w:val="24"/>
        </w:rPr>
        <w:t xml:space="preserve">, L., </w:t>
      </w:r>
      <w:proofErr w:type="spellStart"/>
      <w:r w:rsidRPr="006216E3">
        <w:rPr>
          <w:rFonts w:ascii="Times New Roman" w:hAnsi="Times New Roman" w:cs="Times New Roman"/>
          <w:sz w:val="24"/>
          <w:szCs w:val="24"/>
        </w:rPr>
        <w:t>Moulis</w:t>
      </w:r>
      <w:proofErr w:type="spellEnd"/>
      <w:r w:rsidRPr="006216E3">
        <w:rPr>
          <w:rFonts w:ascii="Times New Roman" w:hAnsi="Times New Roman" w:cs="Times New Roman"/>
          <w:sz w:val="24"/>
          <w:szCs w:val="24"/>
        </w:rPr>
        <w:t xml:space="preserve">, G., Gaudin, C., </w:t>
      </w:r>
      <w:proofErr w:type="spellStart"/>
      <w:r w:rsidRPr="006216E3">
        <w:rPr>
          <w:rFonts w:ascii="Times New Roman" w:hAnsi="Times New Roman" w:cs="Times New Roman"/>
          <w:sz w:val="24"/>
          <w:szCs w:val="24"/>
        </w:rPr>
        <w:t>Peyrot</w:t>
      </w:r>
      <w:proofErr w:type="spellEnd"/>
      <w:r w:rsidRPr="006216E3">
        <w:rPr>
          <w:rFonts w:ascii="Times New Roman" w:hAnsi="Times New Roman" w:cs="Times New Roman"/>
          <w:sz w:val="24"/>
          <w:szCs w:val="24"/>
        </w:rPr>
        <w:t xml:space="preserve">, C., Vellas, B., </w:t>
      </w:r>
      <w:proofErr w:type="spellStart"/>
      <w:r>
        <w:rPr>
          <w:rFonts w:ascii="Times New Roman" w:hAnsi="Times New Roman" w:cs="Times New Roman"/>
          <w:sz w:val="24"/>
          <w:szCs w:val="24"/>
        </w:rPr>
        <w:t>Cesari</w:t>
      </w:r>
      <w:proofErr w:type="spellEnd"/>
      <w:r>
        <w:rPr>
          <w:rFonts w:ascii="Times New Roman" w:hAnsi="Times New Roman" w:cs="Times New Roman"/>
          <w:sz w:val="24"/>
          <w:szCs w:val="24"/>
        </w:rPr>
        <w:t>, M.</w:t>
      </w:r>
      <w:r w:rsidRPr="006216E3">
        <w:rPr>
          <w:rFonts w:ascii="Times New Roman" w:hAnsi="Times New Roman" w:cs="Times New Roman"/>
          <w:sz w:val="24"/>
          <w:szCs w:val="24"/>
        </w:rPr>
        <w:t xml:space="preserve"> &amp; </w:t>
      </w:r>
      <w:proofErr w:type="spellStart"/>
      <w:r w:rsidRPr="006216E3">
        <w:rPr>
          <w:rFonts w:ascii="Times New Roman" w:hAnsi="Times New Roman" w:cs="Times New Roman"/>
          <w:sz w:val="24"/>
          <w:szCs w:val="24"/>
        </w:rPr>
        <w:t>Nourhashemi</w:t>
      </w:r>
      <w:proofErr w:type="spellEnd"/>
      <w:r w:rsidRPr="006216E3">
        <w:rPr>
          <w:rFonts w:ascii="Times New Roman" w:hAnsi="Times New Roman" w:cs="Times New Roman"/>
          <w:sz w:val="24"/>
          <w:szCs w:val="24"/>
        </w:rPr>
        <w:t xml:space="preserve">, F. (2013). Proinflammatory cytokines, aging, and age-related diseases. </w:t>
      </w:r>
      <w:r w:rsidRPr="006216E3">
        <w:rPr>
          <w:rFonts w:ascii="Times New Roman" w:hAnsi="Times New Roman" w:cs="Times New Roman"/>
          <w:i/>
          <w:iCs/>
          <w:sz w:val="24"/>
          <w:szCs w:val="24"/>
        </w:rPr>
        <w:t>Journal of the American Medical Directors Association, 14</w:t>
      </w:r>
      <w:r w:rsidRPr="006216E3">
        <w:rPr>
          <w:rFonts w:ascii="Times New Roman" w:hAnsi="Times New Roman" w:cs="Times New Roman"/>
          <w:sz w:val="24"/>
          <w:szCs w:val="24"/>
        </w:rPr>
        <w:t xml:space="preserve">(12), 877-882. </w:t>
      </w:r>
      <w:r>
        <w:rPr>
          <w:rFonts w:ascii="Times New Roman" w:hAnsi="Times New Roman" w:cs="Times New Roman"/>
          <w:sz w:val="24"/>
          <w:szCs w:val="24"/>
        </w:rPr>
        <w:br/>
      </w:r>
      <w:hyperlink r:id="rId68" w:history="1">
        <w:r w:rsidRPr="006A471F">
          <w:rPr>
            <w:rStyle w:val="Hyperlink"/>
            <w:rFonts w:ascii="Times New Roman" w:hAnsi="Times New Roman" w:cs="Times New Roman"/>
            <w:sz w:val="24"/>
            <w:szCs w:val="24"/>
          </w:rPr>
          <w:t>https://doi.org/10.1016/j.jamda.2013.05.009</w:t>
        </w:r>
      </w:hyperlink>
      <w:r>
        <w:rPr>
          <w:rFonts w:ascii="Times New Roman" w:hAnsi="Times New Roman" w:cs="Times New Roman"/>
          <w:sz w:val="24"/>
          <w:szCs w:val="24"/>
        </w:rPr>
        <w:t xml:space="preserve"> </w:t>
      </w:r>
    </w:p>
    <w:p w14:paraId="51FAA31D"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Moreno-Smith, M. Lutgendorf, S. K., &amp; Sood, A. K. (2010). Impact of stress on cancer metastasis. </w:t>
      </w:r>
      <w:r w:rsidRPr="006216E3">
        <w:rPr>
          <w:rFonts w:ascii="Times New Roman" w:hAnsi="Times New Roman" w:cs="Times New Roman"/>
          <w:i/>
          <w:iCs/>
          <w:sz w:val="24"/>
          <w:szCs w:val="24"/>
        </w:rPr>
        <w:t>Future Oncology, 6</w:t>
      </w:r>
      <w:r w:rsidRPr="006216E3">
        <w:rPr>
          <w:rFonts w:ascii="Times New Roman" w:hAnsi="Times New Roman" w:cs="Times New Roman"/>
          <w:sz w:val="24"/>
          <w:szCs w:val="24"/>
        </w:rPr>
        <w:t xml:space="preserve">(12), 1863–1881. </w:t>
      </w:r>
      <w:hyperlink r:id="rId69" w:history="1">
        <w:r w:rsidRPr="006A471F">
          <w:rPr>
            <w:rStyle w:val="Hyperlink"/>
            <w:rFonts w:ascii="Times New Roman" w:hAnsi="Times New Roman" w:cs="Times New Roman"/>
            <w:sz w:val="24"/>
            <w:szCs w:val="24"/>
          </w:rPr>
          <w:t>https://doi.org/10.2217/fon.10.142</w:t>
        </w:r>
      </w:hyperlink>
      <w:r>
        <w:rPr>
          <w:rFonts w:ascii="Times New Roman" w:hAnsi="Times New Roman" w:cs="Times New Roman"/>
          <w:sz w:val="24"/>
          <w:szCs w:val="24"/>
        </w:rPr>
        <w:t xml:space="preserve"> </w:t>
      </w:r>
    </w:p>
    <w:p w14:paraId="17506FF9"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Mounier</w:t>
      </w:r>
      <w:proofErr w:type="spellEnd"/>
      <w:r w:rsidRPr="006216E3">
        <w:rPr>
          <w:rFonts w:ascii="Times New Roman" w:hAnsi="Times New Roman" w:cs="Times New Roman"/>
          <w:sz w:val="24"/>
          <w:szCs w:val="24"/>
        </w:rPr>
        <w:t xml:space="preserve">, N. M., Abdel-Maged, A. E. S., </w:t>
      </w:r>
      <w:proofErr w:type="spellStart"/>
      <w:r w:rsidRPr="006216E3">
        <w:rPr>
          <w:rFonts w:ascii="Times New Roman" w:hAnsi="Times New Roman" w:cs="Times New Roman"/>
          <w:sz w:val="24"/>
          <w:szCs w:val="24"/>
        </w:rPr>
        <w:t>Wahdan</w:t>
      </w:r>
      <w:proofErr w:type="spellEnd"/>
      <w:r w:rsidRPr="006216E3">
        <w:rPr>
          <w:rFonts w:ascii="Times New Roman" w:hAnsi="Times New Roman" w:cs="Times New Roman"/>
          <w:sz w:val="24"/>
          <w:szCs w:val="24"/>
        </w:rPr>
        <w:t xml:space="preserve">, S. A., Gad, A. M., &amp; Azab, S. S. (2020). Chemotherapy-induced cognitive impairment (CICI): An overview of etiology and pathogenesis. </w:t>
      </w:r>
      <w:r w:rsidRPr="006216E3">
        <w:rPr>
          <w:rFonts w:ascii="Times New Roman" w:hAnsi="Times New Roman" w:cs="Times New Roman"/>
          <w:i/>
          <w:iCs/>
          <w:sz w:val="24"/>
          <w:szCs w:val="24"/>
        </w:rPr>
        <w:t>Life Sciences, 258</w:t>
      </w:r>
      <w:r w:rsidRPr="006216E3">
        <w:rPr>
          <w:rFonts w:ascii="Times New Roman" w:hAnsi="Times New Roman" w:cs="Times New Roman"/>
          <w:sz w:val="24"/>
          <w:szCs w:val="24"/>
        </w:rPr>
        <w:t xml:space="preserve">, 118071. </w:t>
      </w:r>
      <w:hyperlink r:id="rId70" w:history="1">
        <w:r w:rsidRPr="00260A44">
          <w:rPr>
            <w:rStyle w:val="Hyperlink"/>
            <w:rFonts w:ascii="Times New Roman" w:hAnsi="Times New Roman" w:cs="Times New Roman"/>
            <w:sz w:val="24"/>
            <w:szCs w:val="24"/>
          </w:rPr>
          <w:t>https://doi.org/10.1016/j.lfs.2020.118071</w:t>
        </w:r>
      </w:hyperlink>
      <w:r>
        <w:rPr>
          <w:rFonts w:ascii="Times New Roman" w:hAnsi="Times New Roman" w:cs="Times New Roman"/>
          <w:sz w:val="24"/>
          <w:szCs w:val="24"/>
        </w:rPr>
        <w:t xml:space="preserve"> </w:t>
      </w:r>
    </w:p>
    <w:p w14:paraId="03E45C8E" w14:textId="77777777" w:rsidR="007439EA" w:rsidRDefault="007439EA" w:rsidP="007439EA">
      <w:pPr>
        <w:spacing w:after="0" w:line="480" w:lineRule="auto"/>
        <w:ind w:left="720" w:hanging="720"/>
        <w:contextualSpacing/>
        <w:rPr>
          <w:rFonts w:ascii="Times New Roman" w:hAnsi="Times New Roman" w:cs="Times New Roman"/>
          <w:sz w:val="24"/>
          <w:szCs w:val="24"/>
        </w:rPr>
      </w:pPr>
      <w:bookmarkStart w:id="116" w:name="_Hlk180885041"/>
      <w:r w:rsidRPr="006216E3">
        <w:rPr>
          <w:rFonts w:ascii="Times New Roman" w:hAnsi="Times New Roman" w:cs="Times New Roman"/>
          <w:sz w:val="24"/>
          <w:szCs w:val="24"/>
        </w:rPr>
        <w:t xml:space="preserve">Myers, J. S., Pierce, J., &amp; </w:t>
      </w:r>
      <w:proofErr w:type="spellStart"/>
      <w:r w:rsidRPr="006216E3">
        <w:rPr>
          <w:rFonts w:ascii="Times New Roman" w:hAnsi="Times New Roman" w:cs="Times New Roman"/>
          <w:sz w:val="24"/>
          <w:szCs w:val="24"/>
        </w:rPr>
        <w:t>Pazdernik</w:t>
      </w:r>
      <w:proofErr w:type="spellEnd"/>
      <w:r w:rsidRPr="006216E3">
        <w:rPr>
          <w:rFonts w:ascii="Times New Roman" w:hAnsi="Times New Roman" w:cs="Times New Roman"/>
          <w:sz w:val="24"/>
          <w:szCs w:val="24"/>
        </w:rPr>
        <w:t xml:space="preserve">, T. (2008). Neurotoxicology of chemotherapy in relation to cytokine release, the blood-brain barrier, and cognitive impairment. </w:t>
      </w:r>
      <w:r w:rsidRPr="006216E3">
        <w:rPr>
          <w:rFonts w:ascii="Times New Roman" w:hAnsi="Times New Roman" w:cs="Times New Roman"/>
          <w:i/>
          <w:iCs/>
          <w:sz w:val="24"/>
          <w:szCs w:val="24"/>
        </w:rPr>
        <w:t>Oncology Nursing Forum, 35</w:t>
      </w:r>
      <w:r w:rsidRPr="006216E3">
        <w:rPr>
          <w:rFonts w:ascii="Times New Roman" w:hAnsi="Times New Roman" w:cs="Times New Roman"/>
          <w:sz w:val="24"/>
          <w:szCs w:val="24"/>
        </w:rPr>
        <w:t xml:space="preserve">(6), 916–920. </w:t>
      </w:r>
      <w:hyperlink r:id="rId71" w:history="1">
        <w:r w:rsidRPr="00260A44">
          <w:rPr>
            <w:rStyle w:val="Hyperlink"/>
            <w:rFonts w:ascii="Times New Roman" w:hAnsi="Times New Roman" w:cs="Times New Roman"/>
            <w:sz w:val="24"/>
            <w:szCs w:val="24"/>
          </w:rPr>
          <w:t>https://doi.org/10.1188/08.ONF.916-920</w:t>
        </w:r>
      </w:hyperlink>
      <w:bookmarkEnd w:id="116"/>
      <w:r>
        <w:rPr>
          <w:rFonts w:ascii="Times New Roman" w:hAnsi="Times New Roman" w:cs="Times New Roman"/>
          <w:sz w:val="24"/>
          <w:szCs w:val="24"/>
        </w:rPr>
        <w:t xml:space="preserve"> </w:t>
      </w:r>
    </w:p>
    <w:p w14:paraId="6ABF76CB" w14:textId="77777777" w:rsidR="007439EA"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Nagtegaal</w:t>
      </w:r>
      <w:proofErr w:type="spellEnd"/>
      <w:r w:rsidRPr="006216E3">
        <w:rPr>
          <w:rFonts w:ascii="Times New Roman" w:hAnsi="Times New Roman" w:cs="Times New Roman"/>
          <w:sz w:val="24"/>
          <w:szCs w:val="24"/>
        </w:rPr>
        <w:t xml:space="preserve">, S. H. J., David, S., </w:t>
      </w:r>
      <w:proofErr w:type="spellStart"/>
      <w:r w:rsidRPr="006216E3">
        <w:rPr>
          <w:rFonts w:ascii="Times New Roman" w:hAnsi="Times New Roman" w:cs="Times New Roman"/>
          <w:sz w:val="24"/>
          <w:szCs w:val="24"/>
        </w:rPr>
        <w:t>Snijders</w:t>
      </w:r>
      <w:proofErr w:type="spellEnd"/>
      <w:r w:rsidRPr="006216E3">
        <w:rPr>
          <w:rFonts w:ascii="Times New Roman" w:hAnsi="Times New Roman" w:cs="Times New Roman"/>
          <w:sz w:val="24"/>
          <w:szCs w:val="24"/>
        </w:rPr>
        <w:t xml:space="preserve">, T. J., </w:t>
      </w:r>
      <w:proofErr w:type="spellStart"/>
      <w:r w:rsidRPr="006216E3">
        <w:rPr>
          <w:rFonts w:ascii="Times New Roman" w:hAnsi="Times New Roman" w:cs="Times New Roman"/>
          <w:sz w:val="24"/>
          <w:szCs w:val="24"/>
        </w:rPr>
        <w:t>Philippens</w:t>
      </w:r>
      <w:proofErr w:type="spellEnd"/>
      <w:r w:rsidRPr="006216E3">
        <w:rPr>
          <w:rFonts w:ascii="Times New Roman" w:hAnsi="Times New Roman" w:cs="Times New Roman"/>
          <w:sz w:val="24"/>
          <w:szCs w:val="24"/>
        </w:rPr>
        <w:t xml:space="preserve">, M. E. P., </w:t>
      </w:r>
      <w:proofErr w:type="spellStart"/>
      <w:r w:rsidRPr="006216E3">
        <w:rPr>
          <w:rFonts w:ascii="Times New Roman" w:hAnsi="Times New Roman" w:cs="Times New Roman"/>
          <w:sz w:val="24"/>
          <w:szCs w:val="24"/>
        </w:rPr>
        <w:t>Leemans</w:t>
      </w:r>
      <w:proofErr w:type="spellEnd"/>
      <w:r w:rsidRPr="006216E3">
        <w:rPr>
          <w:rFonts w:ascii="Times New Roman" w:hAnsi="Times New Roman" w:cs="Times New Roman"/>
          <w:sz w:val="24"/>
          <w:szCs w:val="24"/>
        </w:rPr>
        <w:t xml:space="preserve">, A., &amp; </w:t>
      </w:r>
      <w:proofErr w:type="spellStart"/>
      <w:r w:rsidRPr="006216E3">
        <w:rPr>
          <w:rFonts w:ascii="Times New Roman" w:hAnsi="Times New Roman" w:cs="Times New Roman"/>
          <w:sz w:val="24"/>
          <w:szCs w:val="24"/>
        </w:rPr>
        <w:t>Verhoeff</w:t>
      </w:r>
      <w:proofErr w:type="spellEnd"/>
      <w:r w:rsidRPr="006216E3">
        <w:rPr>
          <w:rFonts w:ascii="Times New Roman" w:hAnsi="Times New Roman" w:cs="Times New Roman"/>
          <w:sz w:val="24"/>
          <w:szCs w:val="24"/>
        </w:rPr>
        <w:t xml:space="preserve">, J. J. C. (2020). Effect of radiation therapy on cerebral cortical thickness in glioma patients: Treatment-induced thinning of the healthy cortex. </w:t>
      </w:r>
      <w:r w:rsidRPr="006216E3">
        <w:rPr>
          <w:rFonts w:ascii="Times New Roman" w:hAnsi="Times New Roman" w:cs="Times New Roman"/>
          <w:i/>
          <w:iCs/>
          <w:sz w:val="24"/>
          <w:szCs w:val="24"/>
        </w:rPr>
        <w:t>Neuro-Oncology Advances, 2</w:t>
      </w:r>
      <w:r w:rsidRPr="006216E3">
        <w:rPr>
          <w:rFonts w:ascii="Times New Roman" w:hAnsi="Times New Roman" w:cs="Times New Roman"/>
          <w:sz w:val="24"/>
          <w:szCs w:val="24"/>
        </w:rPr>
        <w:t xml:space="preserve">(1), 1-8. </w:t>
      </w:r>
      <w:hyperlink r:id="rId72" w:history="1">
        <w:r w:rsidRPr="00260A44">
          <w:rPr>
            <w:rStyle w:val="Hyperlink"/>
            <w:rFonts w:ascii="Times New Roman" w:hAnsi="Times New Roman" w:cs="Times New Roman"/>
            <w:sz w:val="24"/>
            <w:szCs w:val="24"/>
          </w:rPr>
          <w:t>https://doi.org/10.1093/noajnl/vdaa060</w:t>
        </w:r>
      </w:hyperlink>
      <w:r>
        <w:rPr>
          <w:rFonts w:ascii="Times New Roman" w:hAnsi="Times New Roman" w:cs="Times New Roman"/>
          <w:sz w:val="24"/>
          <w:szCs w:val="24"/>
        </w:rPr>
        <w:t xml:space="preserve"> </w:t>
      </w:r>
    </w:p>
    <w:p w14:paraId="4E3D475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Nguyen, L. D., &amp; Ehrlich, B. E. (2020). Cellular mechanisms and treatments for </w:t>
      </w:r>
      <w:proofErr w:type="spellStart"/>
      <w:r w:rsidRPr="006216E3">
        <w:rPr>
          <w:rFonts w:ascii="Times New Roman" w:hAnsi="Times New Roman" w:cs="Times New Roman"/>
          <w:sz w:val="24"/>
          <w:szCs w:val="24"/>
        </w:rPr>
        <w:t>chemobrain</w:t>
      </w:r>
      <w:proofErr w:type="spellEnd"/>
      <w:r w:rsidRPr="006216E3">
        <w:rPr>
          <w:rFonts w:ascii="Times New Roman" w:hAnsi="Times New Roman" w:cs="Times New Roman"/>
          <w:sz w:val="24"/>
          <w:szCs w:val="24"/>
        </w:rPr>
        <w:t xml:space="preserve">: Insight from aging and neurodegenerative diseases. </w:t>
      </w:r>
      <w:r w:rsidRPr="006216E3">
        <w:rPr>
          <w:rFonts w:ascii="Times New Roman" w:hAnsi="Times New Roman" w:cs="Times New Roman"/>
          <w:i/>
          <w:iCs/>
          <w:sz w:val="24"/>
          <w:szCs w:val="24"/>
        </w:rPr>
        <w:t>EMBO Molecular Medicine, 12</w:t>
      </w:r>
      <w:r w:rsidRPr="006216E3">
        <w:rPr>
          <w:rFonts w:ascii="Times New Roman" w:hAnsi="Times New Roman" w:cs="Times New Roman"/>
          <w:sz w:val="24"/>
          <w:szCs w:val="24"/>
        </w:rPr>
        <w:t xml:space="preserve">(6), 1-17. </w:t>
      </w:r>
      <w:hyperlink r:id="rId73" w:history="1">
        <w:r w:rsidRPr="00260A44">
          <w:rPr>
            <w:rStyle w:val="Hyperlink"/>
            <w:rFonts w:ascii="Times New Roman" w:hAnsi="Times New Roman" w:cs="Times New Roman"/>
            <w:sz w:val="24"/>
            <w:szCs w:val="24"/>
          </w:rPr>
          <w:t>https://doi.org/10.15252/emmm.202012075</w:t>
        </w:r>
      </w:hyperlink>
      <w:r>
        <w:rPr>
          <w:rFonts w:ascii="Times New Roman" w:hAnsi="Times New Roman" w:cs="Times New Roman"/>
          <w:sz w:val="24"/>
          <w:szCs w:val="24"/>
        </w:rPr>
        <w:t xml:space="preserve"> </w:t>
      </w:r>
    </w:p>
    <w:p w14:paraId="1FE6257A"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Nielsen, S. R., &amp; Schmid, M. C. (2017). Macrophages as </w:t>
      </w:r>
      <w:r>
        <w:rPr>
          <w:rFonts w:ascii="Times New Roman" w:hAnsi="Times New Roman" w:cs="Times New Roman"/>
          <w:sz w:val="24"/>
          <w:szCs w:val="24"/>
        </w:rPr>
        <w:t>k</w:t>
      </w:r>
      <w:r w:rsidRPr="006216E3">
        <w:rPr>
          <w:rFonts w:ascii="Times New Roman" w:hAnsi="Times New Roman" w:cs="Times New Roman"/>
          <w:sz w:val="24"/>
          <w:szCs w:val="24"/>
        </w:rPr>
        <w:t xml:space="preserve">ey </w:t>
      </w:r>
      <w:r>
        <w:rPr>
          <w:rFonts w:ascii="Times New Roman" w:hAnsi="Times New Roman" w:cs="Times New Roman"/>
          <w:sz w:val="24"/>
          <w:szCs w:val="24"/>
        </w:rPr>
        <w:t>d</w:t>
      </w:r>
      <w:r w:rsidRPr="006216E3">
        <w:rPr>
          <w:rFonts w:ascii="Times New Roman" w:hAnsi="Times New Roman" w:cs="Times New Roman"/>
          <w:sz w:val="24"/>
          <w:szCs w:val="24"/>
        </w:rPr>
        <w:t xml:space="preserve">rivers of </w:t>
      </w:r>
      <w:r>
        <w:rPr>
          <w:rFonts w:ascii="Times New Roman" w:hAnsi="Times New Roman" w:cs="Times New Roman"/>
          <w:sz w:val="24"/>
          <w:szCs w:val="24"/>
        </w:rPr>
        <w:t>c</w:t>
      </w:r>
      <w:r w:rsidRPr="006216E3">
        <w:rPr>
          <w:rFonts w:ascii="Times New Roman" w:hAnsi="Times New Roman" w:cs="Times New Roman"/>
          <w:sz w:val="24"/>
          <w:szCs w:val="24"/>
        </w:rPr>
        <w:t xml:space="preserve">ancer </w:t>
      </w:r>
      <w:r>
        <w:rPr>
          <w:rFonts w:ascii="Times New Roman" w:hAnsi="Times New Roman" w:cs="Times New Roman"/>
          <w:sz w:val="24"/>
          <w:szCs w:val="24"/>
        </w:rPr>
        <w:t>p</w:t>
      </w:r>
      <w:r w:rsidRPr="006216E3">
        <w:rPr>
          <w:rFonts w:ascii="Times New Roman" w:hAnsi="Times New Roman" w:cs="Times New Roman"/>
          <w:sz w:val="24"/>
          <w:szCs w:val="24"/>
        </w:rPr>
        <w:t xml:space="preserve">rogression and </w:t>
      </w:r>
      <w:r>
        <w:rPr>
          <w:rFonts w:ascii="Times New Roman" w:hAnsi="Times New Roman" w:cs="Times New Roman"/>
          <w:sz w:val="24"/>
          <w:szCs w:val="24"/>
        </w:rPr>
        <w:t>m</w:t>
      </w:r>
      <w:r w:rsidRPr="006216E3">
        <w:rPr>
          <w:rFonts w:ascii="Times New Roman" w:hAnsi="Times New Roman" w:cs="Times New Roman"/>
          <w:sz w:val="24"/>
          <w:szCs w:val="24"/>
        </w:rPr>
        <w:t xml:space="preserve">etastasis. </w:t>
      </w:r>
      <w:r w:rsidRPr="006216E3">
        <w:rPr>
          <w:rFonts w:ascii="Times New Roman" w:hAnsi="Times New Roman" w:cs="Times New Roman"/>
          <w:i/>
          <w:iCs/>
          <w:sz w:val="24"/>
          <w:szCs w:val="24"/>
        </w:rPr>
        <w:t>Mediators of Inflammation, 2017</w:t>
      </w:r>
      <w:r w:rsidRPr="006216E3">
        <w:rPr>
          <w:rFonts w:ascii="Times New Roman" w:hAnsi="Times New Roman" w:cs="Times New Roman"/>
          <w:sz w:val="24"/>
          <w:szCs w:val="24"/>
        </w:rPr>
        <w:t xml:space="preserve">(9624760), 1-11. </w:t>
      </w:r>
      <w:r>
        <w:rPr>
          <w:rFonts w:ascii="Times New Roman" w:hAnsi="Times New Roman" w:cs="Times New Roman"/>
          <w:sz w:val="24"/>
          <w:szCs w:val="24"/>
        </w:rPr>
        <w:br/>
      </w:r>
      <w:hyperlink r:id="rId74" w:history="1">
        <w:r w:rsidRPr="00260A44">
          <w:rPr>
            <w:rStyle w:val="Hyperlink"/>
            <w:rFonts w:ascii="Times New Roman" w:hAnsi="Times New Roman" w:cs="Times New Roman"/>
            <w:sz w:val="24"/>
            <w:szCs w:val="24"/>
          </w:rPr>
          <w:t>https://doi.org/10.1155/2017/9624760</w:t>
        </w:r>
      </w:hyperlink>
      <w:r>
        <w:rPr>
          <w:rFonts w:ascii="Times New Roman" w:hAnsi="Times New Roman" w:cs="Times New Roman"/>
          <w:sz w:val="24"/>
          <w:szCs w:val="24"/>
        </w:rPr>
        <w:t xml:space="preserve"> </w:t>
      </w:r>
    </w:p>
    <w:p w14:paraId="5B38897E"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Olson, B., &amp; Marks, D. L. (2019). Pretreatment cancer-related cognitive impairment—Mechanisms and outlook. </w:t>
      </w:r>
      <w:r w:rsidRPr="006216E3">
        <w:rPr>
          <w:rFonts w:ascii="Times New Roman" w:hAnsi="Times New Roman" w:cs="Times New Roman"/>
          <w:i/>
          <w:iCs/>
          <w:sz w:val="24"/>
          <w:szCs w:val="24"/>
        </w:rPr>
        <w:t>Cancers, 11</w:t>
      </w:r>
      <w:r w:rsidRPr="006216E3">
        <w:rPr>
          <w:rFonts w:ascii="Times New Roman" w:hAnsi="Times New Roman" w:cs="Times New Roman"/>
          <w:sz w:val="24"/>
          <w:szCs w:val="24"/>
        </w:rPr>
        <w:t xml:space="preserve">(5), 687. </w:t>
      </w:r>
      <w:hyperlink r:id="rId75" w:history="1">
        <w:r w:rsidRPr="00260A44">
          <w:rPr>
            <w:rStyle w:val="Hyperlink"/>
            <w:rFonts w:ascii="Times New Roman" w:hAnsi="Times New Roman" w:cs="Times New Roman"/>
            <w:sz w:val="24"/>
            <w:szCs w:val="24"/>
          </w:rPr>
          <w:t>https://doi.org/10.3390/cancers11050687</w:t>
        </w:r>
      </w:hyperlink>
      <w:r>
        <w:rPr>
          <w:rFonts w:ascii="Times New Roman" w:hAnsi="Times New Roman" w:cs="Times New Roman"/>
          <w:sz w:val="24"/>
          <w:szCs w:val="24"/>
        </w:rPr>
        <w:t xml:space="preserve"> </w:t>
      </w:r>
    </w:p>
    <w:p w14:paraId="22FF8E40" w14:textId="77777777" w:rsidR="007439EA" w:rsidRDefault="007439EA" w:rsidP="007439EA">
      <w:pPr>
        <w:spacing w:after="0" w:line="480" w:lineRule="auto"/>
        <w:ind w:left="720" w:hanging="720"/>
        <w:contextualSpacing/>
        <w:rPr>
          <w:rFonts w:ascii="Times New Roman" w:hAnsi="Times New Roman" w:cs="Times New Roman"/>
          <w:sz w:val="24"/>
          <w:szCs w:val="24"/>
        </w:rPr>
      </w:pPr>
      <w:proofErr w:type="spellStart"/>
      <w:r w:rsidRPr="001B6FA5">
        <w:rPr>
          <w:rFonts w:ascii="Times New Roman" w:hAnsi="Times New Roman" w:cs="Times New Roman"/>
          <w:sz w:val="24"/>
          <w:szCs w:val="24"/>
        </w:rPr>
        <w:t>Oppegaard</w:t>
      </w:r>
      <w:proofErr w:type="spellEnd"/>
      <w:r w:rsidRPr="001B6FA5">
        <w:rPr>
          <w:rFonts w:ascii="Times New Roman" w:hAnsi="Times New Roman" w:cs="Times New Roman"/>
          <w:sz w:val="24"/>
          <w:szCs w:val="24"/>
        </w:rPr>
        <w:t xml:space="preserve">, K., Harris, C. S., Shin, J., Paul, S. M., Cooper, B. A., Chan, A., </w:t>
      </w:r>
      <w:proofErr w:type="spellStart"/>
      <w:r w:rsidRPr="001B6FA5">
        <w:rPr>
          <w:rFonts w:ascii="Times New Roman" w:hAnsi="Times New Roman" w:cs="Times New Roman"/>
          <w:sz w:val="24"/>
          <w:szCs w:val="24"/>
        </w:rPr>
        <w:t>Anguera</w:t>
      </w:r>
      <w:proofErr w:type="spellEnd"/>
      <w:r w:rsidRPr="001B6FA5">
        <w:rPr>
          <w:rFonts w:ascii="Times New Roman" w:hAnsi="Times New Roman" w:cs="Times New Roman"/>
          <w:sz w:val="24"/>
          <w:szCs w:val="24"/>
        </w:rPr>
        <w:t xml:space="preserve">, J. A., Levine, J., Conley, Y., Hammer, M., </w:t>
      </w:r>
      <w:proofErr w:type="spellStart"/>
      <w:r w:rsidRPr="001B6FA5">
        <w:rPr>
          <w:rFonts w:ascii="Times New Roman" w:hAnsi="Times New Roman" w:cs="Times New Roman"/>
          <w:sz w:val="24"/>
          <w:szCs w:val="24"/>
        </w:rPr>
        <w:t>Miaskowski</w:t>
      </w:r>
      <w:proofErr w:type="spellEnd"/>
      <w:r w:rsidRPr="001B6FA5">
        <w:rPr>
          <w:rFonts w:ascii="Times New Roman" w:hAnsi="Times New Roman" w:cs="Times New Roman"/>
          <w:sz w:val="24"/>
          <w:szCs w:val="24"/>
        </w:rPr>
        <w:t xml:space="preserve">, C. A., Chan, R. J., &amp; Kober, K. M. </w:t>
      </w:r>
      <w:r w:rsidRPr="006216E3">
        <w:rPr>
          <w:rFonts w:ascii="Times New Roman" w:hAnsi="Times New Roman" w:cs="Times New Roman"/>
          <w:sz w:val="24"/>
          <w:szCs w:val="24"/>
        </w:rPr>
        <w:t xml:space="preserve">(2021). Cancer-related cognitive impairment is associated with perturbations in inflammatory pathways. </w:t>
      </w:r>
      <w:r w:rsidRPr="006216E3">
        <w:rPr>
          <w:rFonts w:ascii="Times New Roman" w:hAnsi="Times New Roman" w:cs="Times New Roman"/>
          <w:i/>
          <w:iCs/>
          <w:sz w:val="24"/>
          <w:szCs w:val="24"/>
        </w:rPr>
        <w:t>Cytokine, 148</w:t>
      </w:r>
      <w:r w:rsidRPr="006216E3">
        <w:rPr>
          <w:rFonts w:ascii="Times New Roman" w:hAnsi="Times New Roman" w:cs="Times New Roman"/>
          <w:sz w:val="24"/>
          <w:szCs w:val="24"/>
        </w:rPr>
        <w:t xml:space="preserve">, Article 155653. </w:t>
      </w:r>
      <w:r>
        <w:rPr>
          <w:rFonts w:ascii="Times New Roman" w:hAnsi="Times New Roman" w:cs="Times New Roman"/>
          <w:sz w:val="24"/>
          <w:szCs w:val="24"/>
        </w:rPr>
        <w:br/>
      </w:r>
      <w:hyperlink r:id="rId76" w:history="1">
        <w:r w:rsidRPr="00260A44">
          <w:rPr>
            <w:rStyle w:val="Hyperlink"/>
            <w:rFonts w:ascii="Times New Roman" w:hAnsi="Times New Roman" w:cs="Times New Roman"/>
            <w:sz w:val="24"/>
            <w:szCs w:val="24"/>
          </w:rPr>
          <w:t>https://doi.org/10.1016/j.cyto.2021.155653</w:t>
        </w:r>
      </w:hyperlink>
      <w:r>
        <w:rPr>
          <w:rFonts w:ascii="Times New Roman" w:hAnsi="Times New Roman" w:cs="Times New Roman"/>
          <w:sz w:val="24"/>
          <w:szCs w:val="24"/>
        </w:rPr>
        <w:t xml:space="preserve"> </w:t>
      </w:r>
    </w:p>
    <w:p w14:paraId="4101012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Orchard, T. S., Gaudier-Diaz, M. M., Weinhold, K. R., &amp; Courtney DeVries, A. (2017). Clearing the fog: A review of the effects of dietary omega-3 fatty acids and added sugars on chemotherapy-induced cognitive deficits. </w:t>
      </w:r>
      <w:r w:rsidRPr="006216E3">
        <w:rPr>
          <w:rFonts w:ascii="Times New Roman" w:hAnsi="Times New Roman" w:cs="Times New Roman"/>
          <w:i/>
          <w:iCs/>
          <w:sz w:val="24"/>
          <w:szCs w:val="24"/>
        </w:rPr>
        <w:t>Breast Cancer Research and Treatment, 161</w:t>
      </w:r>
      <w:r w:rsidRPr="006216E3">
        <w:rPr>
          <w:rFonts w:ascii="Times New Roman" w:hAnsi="Times New Roman" w:cs="Times New Roman"/>
          <w:sz w:val="24"/>
          <w:szCs w:val="24"/>
        </w:rPr>
        <w:t xml:space="preserve">(3), 391–398. </w:t>
      </w:r>
      <w:hyperlink r:id="rId77" w:history="1">
        <w:r w:rsidRPr="00260A44">
          <w:rPr>
            <w:rStyle w:val="Hyperlink"/>
            <w:rFonts w:ascii="Times New Roman" w:hAnsi="Times New Roman" w:cs="Times New Roman"/>
            <w:sz w:val="24"/>
            <w:szCs w:val="24"/>
          </w:rPr>
          <w:t>https://doi.org/10.1007/s10549-016-4073-8</w:t>
        </w:r>
      </w:hyperlink>
      <w:r>
        <w:rPr>
          <w:rFonts w:ascii="Times New Roman" w:hAnsi="Times New Roman" w:cs="Times New Roman"/>
          <w:sz w:val="24"/>
          <w:szCs w:val="24"/>
        </w:rPr>
        <w:t xml:space="preserve"> </w:t>
      </w:r>
    </w:p>
    <w:p w14:paraId="5E96B93E" w14:textId="77777777" w:rsidR="007439EA" w:rsidRDefault="007439EA" w:rsidP="007439EA">
      <w:pPr>
        <w:spacing w:after="0" w:line="480" w:lineRule="auto"/>
        <w:ind w:left="720" w:hanging="720"/>
        <w:contextualSpacing/>
        <w:rPr>
          <w:rFonts w:ascii="Times New Roman" w:hAnsi="Times New Roman" w:cs="Times New Roman"/>
          <w:sz w:val="24"/>
          <w:szCs w:val="24"/>
        </w:rPr>
      </w:pPr>
      <w:bookmarkStart w:id="117" w:name="_Hlk156437664"/>
      <w:proofErr w:type="spellStart"/>
      <w:r w:rsidRPr="006216E3">
        <w:rPr>
          <w:rFonts w:ascii="Times New Roman" w:hAnsi="Times New Roman" w:cs="Times New Roman"/>
          <w:sz w:val="24"/>
          <w:szCs w:val="24"/>
        </w:rPr>
        <w:t>Országhová</w:t>
      </w:r>
      <w:bookmarkEnd w:id="117"/>
      <w:proofErr w:type="spellEnd"/>
      <w:r w:rsidRPr="006216E3">
        <w:rPr>
          <w:rFonts w:ascii="Times New Roman" w:hAnsi="Times New Roman" w:cs="Times New Roman"/>
          <w:sz w:val="24"/>
          <w:szCs w:val="24"/>
        </w:rPr>
        <w:t xml:space="preserve">, Z., </w:t>
      </w:r>
      <w:proofErr w:type="spellStart"/>
      <w:r w:rsidRPr="006216E3">
        <w:rPr>
          <w:rFonts w:ascii="Times New Roman" w:hAnsi="Times New Roman" w:cs="Times New Roman"/>
          <w:sz w:val="24"/>
          <w:szCs w:val="24"/>
        </w:rPr>
        <w:t>Mego</w:t>
      </w:r>
      <w:proofErr w:type="spellEnd"/>
      <w:r w:rsidRPr="006216E3">
        <w:rPr>
          <w:rFonts w:ascii="Times New Roman" w:hAnsi="Times New Roman" w:cs="Times New Roman"/>
          <w:sz w:val="24"/>
          <w:szCs w:val="24"/>
        </w:rPr>
        <w:t>, M., &amp; Chovanec, M. (2021). Long-term cognitive dysfunction in cancer survivors. </w:t>
      </w:r>
      <w:r w:rsidRPr="006216E3">
        <w:rPr>
          <w:rFonts w:ascii="Times New Roman" w:hAnsi="Times New Roman" w:cs="Times New Roman"/>
          <w:i/>
          <w:iCs/>
          <w:sz w:val="24"/>
          <w:szCs w:val="24"/>
        </w:rPr>
        <w:t>Frontiers in Molecular Biosciences, 8</w:t>
      </w:r>
      <w:r w:rsidRPr="006216E3">
        <w:rPr>
          <w:rFonts w:ascii="Times New Roman" w:hAnsi="Times New Roman" w:cs="Times New Roman"/>
          <w:sz w:val="24"/>
          <w:szCs w:val="24"/>
        </w:rPr>
        <w:t xml:space="preserve">, 1-24. </w:t>
      </w:r>
      <w:r>
        <w:rPr>
          <w:rFonts w:ascii="Times New Roman" w:hAnsi="Times New Roman" w:cs="Times New Roman"/>
          <w:sz w:val="24"/>
          <w:szCs w:val="24"/>
        </w:rPr>
        <w:br/>
      </w:r>
      <w:hyperlink r:id="rId78" w:history="1">
        <w:r w:rsidRPr="006A471F">
          <w:rPr>
            <w:rStyle w:val="Hyperlink"/>
            <w:rFonts w:ascii="Times New Roman" w:hAnsi="Times New Roman" w:cs="Times New Roman"/>
            <w:sz w:val="24"/>
            <w:szCs w:val="24"/>
          </w:rPr>
          <w:t>https://doi.org/10.3389/fmolb.2021.770413</w:t>
        </w:r>
      </w:hyperlink>
      <w:r>
        <w:rPr>
          <w:rFonts w:ascii="Times New Roman" w:hAnsi="Times New Roman" w:cs="Times New Roman"/>
          <w:sz w:val="24"/>
          <w:szCs w:val="24"/>
        </w:rPr>
        <w:t xml:space="preserve"> </w:t>
      </w:r>
    </w:p>
    <w:p w14:paraId="574D6B92"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Pang, L., Bi, Z., Jing, Y., Yin, X., Zhang, X., Yao, S., </w:t>
      </w:r>
      <w:r>
        <w:rPr>
          <w:rFonts w:ascii="Times New Roman" w:hAnsi="Times New Roman" w:cs="Times New Roman"/>
          <w:sz w:val="24"/>
          <w:szCs w:val="24"/>
        </w:rPr>
        <w:t>Zhao, J.,</w:t>
      </w:r>
      <w:r w:rsidRPr="006216E3">
        <w:rPr>
          <w:rFonts w:ascii="Times New Roman" w:hAnsi="Times New Roman" w:cs="Times New Roman"/>
          <w:sz w:val="24"/>
          <w:szCs w:val="24"/>
        </w:rPr>
        <w:t xml:space="preserve"> &amp; Cheng, H. (2021). Changes in cytokine levels in breast cancer patients with CRCI before or after CALM intervention. </w:t>
      </w:r>
      <w:r w:rsidRPr="006216E3">
        <w:rPr>
          <w:rFonts w:ascii="Times New Roman" w:hAnsi="Times New Roman" w:cs="Times New Roman"/>
          <w:i/>
          <w:iCs/>
          <w:sz w:val="24"/>
          <w:szCs w:val="24"/>
        </w:rPr>
        <w:t>American Journal of Cancer Research, 11</w:t>
      </w:r>
      <w:r w:rsidRPr="006216E3">
        <w:rPr>
          <w:rFonts w:ascii="Times New Roman" w:hAnsi="Times New Roman" w:cs="Times New Roman"/>
          <w:sz w:val="24"/>
          <w:szCs w:val="24"/>
        </w:rPr>
        <w:t>(11), 5415-5427.</w:t>
      </w:r>
    </w:p>
    <w:p w14:paraId="5024970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Parada Jr</w:t>
      </w:r>
      <w:r>
        <w:rPr>
          <w:rFonts w:ascii="Times New Roman" w:hAnsi="Times New Roman" w:cs="Times New Roman"/>
          <w:sz w:val="24"/>
          <w:szCs w:val="24"/>
        </w:rPr>
        <w:t>.</w:t>
      </w:r>
      <w:r w:rsidRPr="006216E3">
        <w:rPr>
          <w:rFonts w:ascii="Times New Roman" w:hAnsi="Times New Roman" w:cs="Times New Roman"/>
          <w:sz w:val="24"/>
          <w:szCs w:val="24"/>
        </w:rPr>
        <w:t xml:space="preserve">, H., Pichardo, M. S., Gallo, L. C., Talavera, G. A., </w:t>
      </w:r>
      <w:proofErr w:type="spellStart"/>
      <w:r w:rsidRPr="006216E3">
        <w:rPr>
          <w:rFonts w:ascii="Times New Roman" w:hAnsi="Times New Roman" w:cs="Times New Roman"/>
          <w:sz w:val="24"/>
          <w:szCs w:val="24"/>
        </w:rPr>
        <w:t>McDaniels</w:t>
      </w:r>
      <w:proofErr w:type="spellEnd"/>
      <w:r w:rsidRPr="006216E3">
        <w:rPr>
          <w:rFonts w:ascii="Times New Roman" w:hAnsi="Times New Roman" w:cs="Times New Roman"/>
          <w:sz w:val="24"/>
          <w:szCs w:val="24"/>
        </w:rPr>
        <w:t xml:space="preserve">‐Davidson, C., Penedo, F. J., </w:t>
      </w:r>
      <w:r>
        <w:rPr>
          <w:rFonts w:ascii="Times New Roman" w:hAnsi="Times New Roman" w:cs="Times New Roman"/>
          <w:sz w:val="24"/>
          <w:szCs w:val="24"/>
        </w:rPr>
        <w:t xml:space="preserve">Lee, D. J., </w:t>
      </w:r>
      <w:proofErr w:type="spellStart"/>
      <w:r>
        <w:rPr>
          <w:rFonts w:ascii="Times New Roman" w:hAnsi="Times New Roman" w:cs="Times New Roman"/>
          <w:sz w:val="24"/>
          <w:szCs w:val="24"/>
        </w:rPr>
        <w:t>Tarraf</w:t>
      </w:r>
      <w:proofErr w:type="spellEnd"/>
      <w:r>
        <w:rPr>
          <w:rFonts w:ascii="Times New Roman" w:hAnsi="Times New Roman" w:cs="Times New Roman"/>
          <w:sz w:val="24"/>
          <w:szCs w:val="24"/>
        </w:rPr>
        <w:t xml:space="preserve">, W., Garcia, T. P., </w:t>
      </w:r>
      <w:proofErr w:type="spellStart"/>
      <w:r>
        <w:rPr>
          <w:rFonts w:ascii="Times New Roman" w:hAnsi="Times New Roman" w:cs="Times New Roman"/>
          <w:sz w:val="24"/>
          <w:szCs w:val="24"/>
        </w:rPr>
        <w:t>Daviglus</w:t>
      </w:r>
      <w:proofErr w:type="spellEnd"/>
      <w:r>
        <w:rPr>
          <w:rFonts w:ascii="Times New Roman" w:hAnsi="Times New Roman" w:cs="Times New Roman"/>
          <w:sz w:val="24"/>
          <w:szCs w:val="24"/>
        </w:rPr>
        <w:t>, M. L.,</w:t>
      </w:r>
      <w:r w:rsidRPr="006216E3">
        <w:rPr>
          <w:rFonts w:ascii="Times New Roman" w:hAnsi="Times New Roman" w:cs="Times New Roman"/>
          <w:sz w:val="24"/>
          <w:szCs w:val="24"/>
        </w:rPr>
        <w:t xml:space="preserve"> &amp; González, H. M. (2023). Neurocognitive test performance following cancer among middle‐aged and older adults in the Hispanic Community Health Study/Study of Latinos (HCHS/SOL) and the SOL‐Investigation of Neurocognitive Aging Ancillary Study. </w:t>
      </w:r>
      <w:r w:rsidRPr="006216E3">
        <w:rPr>
          <w:rFonts w:ascii="Times New Roman" w:hAnsi="Times New Roman" w:cs="Times New Roman"/>
          <w:i/>
          <w:iCs/>
          <w:sz w:val="24"/>
          <w:szCs w:val="24"/>
        </w:rPr>
        <w:t>Cancer Medicine</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12</w:t>
      </w:r>
      <w:r w:rsidRPr="006216E3">
        <w:rPr>
          <w:rFonts w:ascii="Times New Roman" w:hAnsi="Times New Roman" w:cs="Times New Roman"/>
          <w:sz w:val="24"/>
          <w:szCs w:val="24"/>
        </w:rPr>
        <w:t xml:space="preserve">(10), 11860-11870. </w:t>
      </w:r>
      <w:hyperlink r:id="rId79" w:history="1">
        <w:r w:rsidRPr="00260A44">
          <w:rPr>
            <w:rStyle w:val="Hyperlink"/>
            <w:rFonts w:ascii="Times New Roman" w:hAnsi="Times New Roman" w:cs="Times New Roman"/>
            <w:sz w:val="24"/>
            <w:szCs w:val="24"/>
          </w:rPr>
          <w:t>https://doi.org/10.1002/cam4.5863</w:t>
        </w:r>
      </w:hyperlink>
      <w:r>
        <w:rPr>
          <w:rFonts w:ascii="Times New Roman" w:hAnsi="Times New Roman" w:cs="Times New Roman"/>
          <w:sz w:val="24"/>
          <w:szCs w:val="24"/>
        </w:rPr>
        <w:t xml:space="preserve"> </w:t>
      </w:r>
    </w:p>
    <w:p w14:paraId="26C2E354" w14:textId="77777777" w:rsidR="007439EA" w:rsidRDefault="007439EA" w:rsidP="007439EA">
      <w:pPr>
        <w:spacing w:after="0" w:line="480" w:lineRule="auto"/>
        <w:ind w:left="720" w:hanging="720"/>
        <w:contextualSpacing/>
        <w:rPr>
          <w:rFonts w:ascii="Times New Roman" w:hAnsi="Times New Roman" w:cs="Times New Roman"/>
          <w:sz w:val="24"/>
          <w:szCs w:val="24"/>
        </w:rPr>
      </w:pPr>
      <w:proofErr w:type="spellStart"/>
      <w:r w:rsidRPr="00E21AC7">
        <w:rPr>
          <w:rFonts w:ascii="Times New Roman" w:hAnsi="Times New Roman" w:cs="Times New Roman"/>
          <w:sz w:val="24"/>
          <w:szCs w:val="24"/>
        </w:rPr>
        <w:lastRenderedPageBreak/>
        <w:t>Pirrone</w:t>
      </w:r>
      <w:proofErr w:type="spellEnd"/>
      <w:r w:rsidRPr="00E21AC7">
        <w:rPr>
          <w:rFonts w:ascii="Times New Roman" w:hAnsi="Times New Roman" w:cs="Times New Roman"/>
          <w:sz w:val="24"/>
          <w:szCs w:val="24"/>
        </w:rPr>
        <w:t xml:space="preserve">, A., Dickinson, A., Gomez, R., Stafford, T., &amp; Milne, E. (2017). Understanding perceptual judgment in autism spectrum disorder using the drift diffusion model. </w:t>
      </w:r>
      <w:r w:rsidRPr="00E21AC7">
        <w:rPr>
          <w:rFonts w:ascii="Times New Roman" w:hAnsi="Times New Roman" w:cs="Times New Roman"/>
          <w:i/>
          <w:iCs/>
          <w:sz w:val="24"/>
          <w:szCs w:val="24"/>
        </w:rPr>
        <w:t>Neuropsychology, 31</w:t>
      </w:r>
      <w:r w:rsidRPr="00E21AC7">
        <w:rPr>
          <w:rFonts w:ascii="Times New Roman" w:hAnsi="Times New Roman" w:cs="Times New Roman"/>
          <w:sz w:val="24"/>
          <w:szCs w:val="24"/>
        </w:rPr>
        <w:t>(2), 173–180.</w:t>
      </w:r>
      <w:r>
        <w:rPr>
          <w:rFonts w:ascii="Times New Roman" w:hAnsi="Times New Roman" w:cs="Times New Roman"/>
          <w:sz w:val="24"/>
          <w:szCs w:val="24"/>
        </w:rPr>
        <w:t xml:space="preserve"> </w:t>
      </w:r>
      <w:hyperlink r:id="rId80" w:history="1">
        <w:r w:rsidRPr="006A471F">
          <w:rPr>
            <w:rStyle w:val="Hyperlink"/>
            <w:rFonts w:ascii="Times New Roman" w:hAnsi="Times New Roman" w:cs="Times New Roman"/>
            <w:sz w:val="24"/>
            <w:szCs w:val="24"/>
          </w:rPr>
          <w:t>https://psycnet.apa.org/doi/10.1037/neu0000320</w:t>
        </w:r>
      </w:hyperlink>
      <w:r>
        <w:rPr>
          <w:rFonts w:ascii="Times New Roman" w:hAnsi="Times New Roman" w:cs="Times New Roman"/>
          <w:sz w:val="24"/>
          <w:szCs w:val="24"/>
        </w:rPr>
        <w:t xml:space="preserve"> </w:t>
      </w:r>
    </w:p>
    <w:p w14:paraId="1D97C3B1"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Rahman, M. T., Ghosh, C., Hossain, M., Linfield, D., </w:t>
      </w:r>
      <w:proofErr w:type="spellStart"/>
      <w:r w:rsidRPr="006216E3">
        <w:rPr>
          <w:rFonts w:ascii="Times New Roman" w:hAnsi="Times New Roman" w:cs="Times New Roman"/>
          <w:sz w:val="24"/>
          <w:szCs w:val="24"/>
        </w:rPr>
        <w:t>Rezaee</w:t>
      </w:r>
      <w:proofErr w:type="spellEnd"/>
      <w:r w:rsidRPr="006216E3">
        <w:rPr>
          <w:rFonts w:ascii="Times New Roman" w:hAnsi="Times New Roman" w:cs="Times New Roman"/>
          <w:sz w:val="24"/>
          <w:szCs w:val="24"/>
        </w:rPr>
        <w:t xml:space="preserve">, F., </w:t>
      </w:r>
      <w:proofErr w:type="spellStart"/>
      <w:r w:rsidRPr="006216E3">
        <w:rPr>
          <w:rFonts w:ascii="Times New Roman" w:hAnsi="Times New Roman" w:cs="Times New Roman"/>
          <w:sz w:val="24"/>
          <w:szCs w:val="24"/>
        </w:rPr>
        <w:t>Janigro</w:t>
      </w:r>
      <w:proofErr w:type="spellEnd"/>
      <w:r w:rsidRPr="006216E3">
        <w:rPr>
          <w:rFonts w:ascii="Times New Roman" w:hAnsi="Times New Roman" w:cs="Times New Roman"/>
          <w:sz w:val="24"/>
          <w:szCs w:val="24"/>
        </w:rPr>
        <w:t xml:space="preserve">, D., Marchi, N., &amp; van </w:t>
      </w:r>
      <w:proofErr w:type="spellStart"/>
      <w:r w:rsidRPr="006216E3">
        <w:rPr>
          <w:rFonts w:ascii="Times New Roman" w:hAnsi="Times New Roman" w:cs="Times New Roman"/>
          <w:sz w:val="24"/>
          <w:szCs w:val="24"/>
        </w:rPr>
        <w:t>Boxel-Dezaire</w:t>
      </w:r>
      <w:proofErr w:type="spellEnd"/>
      <w:r w:rsidRPr="006216E3">
        <w:rPr>
          <w:rFonts w:ascii="Times New Roman" w:hAnsi="Times New Roman" w:cs="Times New Roman"/>
          <w:sz w:val="24"/>
          <w:szCs w:val="24"/>
        </w:rPr>
        <w:t xml:space="preserve">, A. H. H. (2018). IFN-γ, IL-17A, or </w:t>
      </w:r>
      <w:proofErr w:type="spellStart"/>
      <w:r w:rsidRPr="006216E3">
        <w:rPr>
          <w:rFonts w:ascii="Times New Roman" w:hAnsi="Times New Roman" w:cs="Times New Roman"/>
          <w:sz w:val="24"/>
          <w:szCs w:val="24"/>
        </w:rPr>
        <w:t>zonulin</w:t>
      </w:r>
      <w:proofErr w:type="spellEnd"/>
      <w:r w:rsidRPr="006216E3">
        <w:rPr>
          <w:rFonts w:ascii="Times New Roman" w:hAnsi="Times New Roman" w:cs="Times New Roman"/>
          <w:sz w:val="24"/>
          <w:szCs w:val="24"/>
        </w:rPr>
        <w:t xml:space="preserve"> rapidly increase the permeability of the blood-brain and small intestinal epithelial barriers: Relevance for neuro-inflammatory diseases. </w:t>
      </w:r>
      <w:r w:rsidRPr="006216E3">
        <w:rPr>
          <w:rFonts w:ascii="Times New Roman" w:hAnsi="Times New Roman" w:cs="Times New Roman"/>
          <w:i/>
          <w:iCs/>
          <w:sz w:val="24"/>
          <w:szCs w:val="24"/>
        </w:rPr>
        <w:t>Biochemical and Biophysical Research Communications, 507</w:t>
      </w:r>
      <w:r w:rsidRPr="006216E3">
        <w:rPr>
          <w:rFonts w:ascii="Times New Roman" w:hAnsi="Times New Roman" w:cs="Times New Roman"/>
          <w:sz w:val="24"/>
          <w:szCs w:val="24"/>
        </w:rPr>
        <w:t xml:space="preserve">(1-4), 274–279. </w:t>
      </w:r>
      <w:hyperlink r:id="rId81" w:history="1">
        <w:r w:rsidRPr="006A471F">
          <w:rPr>
            <w:rStyle w:val="Hyperlink"/>
            <w:rFonts w:ascii="Times New Roman" w:hAnsi="Times New Roman" w:cs="Times New Roman"/>
            <w:sz w:val="24"/>
            <w:szCs w:val="24"/>
          </w:rPr>
          <w:t>https://doi.org/10.1016/j.bbrc.2018.11.021</w:t>
        </w:r>
      </w:hyperlink>
      <w:r>
        <w:rPr>
          <w:rFonts w:ascii="Times New Roman" w:hAnsi="Times New Roman" w:cs="Times New Roman"/>
          <w:sz w:val="24"/>
          <w:szCs w:val="24"/>
        </w:rPr>
        <w:t xml:space="preserve"> </w:t>
      </w:r>
    </w:p>
    <w:p w14:paraId="623B1D4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 xml:space="preserve">Ratcliff, R., Thapar, A., &amp; </w:t>
      </w:r>
      <w:proofErr w:type="spellStart"/>
      <w:r w:rsidRPr="00E21AC7">
        <w:rPr>
          <w:rFonts w:ascii="Times New Roman" w:hAnsi="Times New Roman" w:cs="Times New Roman"/>
          <w:sz w:val="24"/>
          <w:szCs w:val="24"/>
        </w:rPr>
        <w:t>McKoon</w:t>
      </w:r>
      <w:proofErr w:type="spellEnd"/>
      <w:r w:rsidRPr="00E21AC7">
        <w:rPr>
          <w:rFonts w:ascii="Times New Roman" w:hAnsi="Times New Roman" w:cs="Times New Roman"/>
          <w:sz w:val="24"/>
          <w:szCs w:val="24"/>
        </w:rPr>
        <w:t xml:space="preserve">, G. (2006). Aging, practice, and perceptual tasks: A diffusion model analysis. </w:t>
      </w:r>
      <w:r w:rsidRPr="00E21AC7">
        <w:rPr>
          <w:rFonts w:ascii="Times New Roman" w:hAnsi="Times New Roman" w:cs="Times New Roman"/>
          <w:i/>
          <w:iCs/>
          <w:sz w:val="24"/>
          <w:szCs w:val="24"/>
        </w:rPr>
        <w:t>Psychology and Aging, 21</w:t>
      </w:r>
      <w:r w:rsidRPr="00E21AC7">
        <w:rPr>
          <w:rFonts w:ascii="Times New Roman" w:hAnsi="Times New Roman" w:cs="Times New Roman"/>
          <w:sz w:val="24"/>
          <w:szCs w:val="24"/>
        </w:rPr>
        <w:t xml:space="preserve">(2), 353–371. </w:t>
      </w:r>
      <w:r>
        <w:rPr>
          <w:rFonts w:ascii="Times New Roman" w:hAnsi="Times New Roman" w:cs="Times New Roman"/>
          <w:sz w:val="24"/>
          <w:szCs w:val="24"/>
        </w:rPr>
        <w:br/>
      </w:r>
      <w:hyperlink r:id="rId82" w:history="1">
        <w:r w:rsidRPr="006A471F">
          <w:rPr>
            <w:rStyle w:val="Hyperlink"/>
            <w:rFonts w:ascii="Times New Roman" w:hAnsi="Times New Roman" w:cs="Times New Roman"/>
            <w:sz w:val="24"/>
            <w:szCs w:val="24"/>
          </w:rPr>
          <w:t>https://doi.org/10.1037/0882-7974.21.2.353</w:t>
        </w:r>
      </w:hyperlink>
      <w:r>
        <w:rPr>
          <w:rFonts w:ascii="Times New Roman" w:hAnsi="Times New Roman" w:cs="Times New Roman"/>
          <w:sz w:val="24"/>
          <w:szCs w:val="24"/>
        </w:rPr>
        <w:t xml:space="preserve"> </w:t>
      </w:r>
    </w:p>
    <w:p w14:paraId="10DF7E5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BF3D25">
        <w:rPr>
          <w:rFonts w:ascii="Times New Roman" w:hAnsi="Times New Roman" w:cs="Times New Roman"/>
          <w:sz w:val="24"/>
          <w:szCs w:val="24"/>
        </w:rPr>
        <w:t xml:space="preserve">Reiche, E. M. V., Nunes, S. O. V., &amp; Morimoto, H. K. (2004). Stress, depression, the immune system, and cancer. </w:t>
      </w:r>
      <w:r w:rsidRPr="00BF3D25">
        <w:rPr>
          <w:rFonts w:ascii="Times New Roman" w:hAnsi="Times New Roman" w:cs="Times New Roman"/>
          <w:i/>
          <w:iCs/>
          <w:sz w:val="24"/>
          <w:szCs w:val="24"/>
        </w:rPr>
        <w:t>The Lancet Oncology, 5</w:t>
      </w:r>
      <w:r w:rsidRPr="00BF3D25">
        <w:rPr>
          <w:rFonts w:ascii="Times New Roman" w:hAnsi="Times New Roman" w:cs="Times New Roman"/>
          <w:sz w:val="24"/>
          <w:szCs w:val="24"/>
        </w:rPr>
        <w:t xml:space="preserve">(10), 617-625. </w:t>
      </w:r>
      <w:r>
        <w:rPr>
          <w:rFonts w:ascii="Times New Roman" w:hAnsi="Times New Roman" w:cs="Times New Roman"/>
          <w:sz w:val="24"/>
          <w:szCs w:val="24"/>
        </w:rPr>
        <w:br/>
      </w:r>
      <w:hyperlink r:id="rId83" w:history="1">
        <w:r w:rsidRPr="006A471F">
          <w:rPr>
            <w:rStyle w:val="Hyperlink"/>
            <w:rFonts w:ascii="Times New Roman" w:hAnsi="Times New Roman" w:cs="Times New Roman"/>
            <w:sz w:val="24"/>
            <w:szCs w:val="24"/>
          </w:rPr>
          <w:t>https://doi.org/10.1016/S1470-2045(04)01597-9</w:t>
        </w:r>
      </w:hyperlink>
      <w:r>
        <w:rPr>
          <w:rFonts w:ascii="Times New Roman" w:hAnsi="Times New Roman" w:cs="Times New Roman"/>
          <w:sz w:val="24"/>
          <w:szCs w:val="24"/>
        </w:rPr>
        <w:t xml:space="preserve"> </w:t>
      </w:r>
    </w:p>
    <w:p w14:paraId="68FFB7D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Ren, X., </w:t>
      </w:r>
      <w:proofErr w:type="spellStart"/>
      <w:r w:rsidRPr="006216E3">
        <w:rPr>
          <w:rFonts w:ascii="Times New Roman" w:hAnsi="Times New Roman" w:cs="Times New Roman"/>
          <w:sz w:val="24"/>
          <w:szCs w:val="24"/>
        </w:rPr>
        <w:t>Boriero</w:t>
      </w:r>
      <w:proofErr w:type="spellEnd"/>
      <w:r w:rsidRPr="006216E3">
        <w:rPr>
          <w:rFonts w:ascii="Times New Roman" w:hAnsi="Times New Roman" w:cs="Times New Roman"/>
          <w:sz w:val="24"/>
          <w:szCs w:val="24"/>
        </w:rPr>
        <w:t xml:space="preserve">, D., </w:t>
      </w:r>
      <w:proofErr w:type="spellStart"/>
      <w:r w:rsidRPr="006216E3">
        <w:rPr>
          <w:rFonts w:ascii="Times New Roman" w:hAnsi="Times New Roman" w:cs="Times New Roman"/>
          <w:sz w:val="24"/>
          <w:szCs w:val="24"/>
        </w:rPr>
        <w:t>Chaiswing</w:t>
      </w:r>
      <w:proofErr w:type="spellEnd"/>
      <w:r w:rsidRPr="006216E3">
        <w:rPr>
          <w:rFonts w:ascii="Times New Roman" w:hAnsi="Times New Roman" w:cs="Times New Roman"/>
          <w:sz w:val="24"/>
          <w:szCs w:val="24"/>
        </w:rPr>
        <w:t xml:space="preserve">, L., </w:t>
      </w:r>
      <w:proofErr w:type="spellStart"/>
      <w:r w:rsidRPr="006216E3">
        <w:rPr>
          <w:rFonts w:ascii="Times New Roman" w:hAnsi="Times New Roman" w:cs="Times New Roman"/>
          <w:sz w:val="24"/>
          <w:szCs w:val="24"/>
        </w:rPr>
        <w:t>Bondada</w:t>
      </w:r>
      <w:proofErr w:type="spellEnd"/>
      <w:r w:rsidRPr="006216E3">
        <w:rPr>
          <w:rFonts w:ascii="Times New Roman" w:hAnsi="Times New Roman" w:cs="Times New Roman"/>
          <w:sz w:val="24"/>
          <w:szCs w:val="24"/>
        </w:rPr>
        <w:t>, S., St Clair, D. K., &amp; Butterfield, D. A. (2019). Plausible biochemical mechanisms of chemotherapy-induced cognitive impairment ("</w:t>
      </w:r>
      <w:proofErr w:type="spellStart"/>
      <w:r w:rsidRPr="006216E3">
        <w:rPr>
          <w:rFonts w:ascii="Times New Roman" w:hAnsi="Times New Roman" w:cs="Times New Roman"/>
          <w:sz w:val="24"/>
          <w:szCs w:val="24"/>
        </w:rPr>
        <w:t>chemobrain</w:t>
      </w:r>
      <w:proofErr w:type="spellEnd"/>
      <w:r w:rsidRPr="006216E3">
        <w:rPr>
          <w:rFonts w:ascii="Times New Roman" w:hAnsi="Times New Roman" w:cs="Times New Roman"/>
          <w:sz w:val="24"/>
          <w:szCs w:val="24"/>
        </w:rPr>
        <w:t>"), a condition that significantly impairs the quality of life of many cancer survivors</w:t>
      </w:r>
      <w:r w:rsidRPr="006216E3">
        <w:rPr>
          <w:rFonts w:ascii="Times New Roman" w:hAnsi="Times New Roman" w:cs="Times New Roman"/>
          <w:i/>
          <w:iCs/>
          <w:sz w:val="24"/>
          <w:szCs w:val="24"/>
        </w:rPr>
        <w:t xml:space="preserve">. </w:t>
      </w:r>
      <w:proofErr w:type="spellStart"/>
      <w:r w:rsidRPr="006216E3">
        <w:rPr>
          <w:rFonts w:ascii="Times New Roman" w:hAnsi="Times New Roman" w:cs="Times New Roman"/>
          <w:i/>
          <w:iCs/>
          <w:sz w:val="24"/>
          <w:szCs w:val="24"/>
        </w:rPr>
        <w:t>Biochimica</w:t>
      </w:r>
      <w:proofErr w:type="spellEnd"/>
      <w:r w:rsidRPr="006216E3">
        <w:rPr>
          <w:rFonts w:ascii="Times New Roman" w:hAnsi="Times New Roman" w:cs="Times New Roman"/>
          <w:i/>
          <w:iCs/>
          <w:sz w:val="24"/>
          <w:szCs w:val="24"/>
        </w:rPr>
        <w:t xml:space="preserve"> et </w:t>
      </w:r>
      <w:proofErr w:type="spellStart"/>
      <w:r w:rsidRPr="006216E3">
        <w:rPr>
          <w:rFonts w:ascii="Times New Roman" w:hAnsi="Times New Roman" w:cs="Times New Roman"/>
          <w:i/>
          <w:iCs/>
          <w:sz w:val="24"/>
          <w:szCs w:val="24"/>
        </w:rPr>
        <w:t>Biophysica</w:t>
      </w:r>
      <w:proofErr w:type="spellEnd"/>
      <w:r w:rsidRPr="006216E3">
        <w:rPr>
          <w:rFonts w:ascii="Times New Roman" w:hAnsi="Times New Roman" w:cs="Times New Roman"/>
          <w:i/>
          <w:iCs/>
          <w:sz w:val="24"/>
          <w:szCs w:val="24"/>
        </w:rPr>
        <w:t xml:space="preserve"> Acta. Molecular Basis of Disease, 1865</w:t>
      </w:r>
      <w:r w:rsidRPr="006216E3">
        <w:rPr>
          <w:rFonts w:ascii="Times New Roman" w:hAnsi="Times New Roman" w:cs="Times New Roman"/>
          <w:sz w:val="24"/>
          <w:szCs w:val="24"/>
        </w:rPr>
        <w:t xml:space="preserve">(6), 1088–1097. </w:t>
      </w:r>
      <w:hyperlink r:id="rId84" w:history="1">
        <w:r w:rsidRPr="00260A44">
          <w:rPr>
            <w:rStyle w:val="Hyperlink"/>
            <w:rFonts w:ascii="Times New Roman" w:hAnsi="Times New Roman" w:cs="Times New Roman"/>
            <w:sz w:val="24"/>
            <w:szCs w:val="24"/>
          </w:rPr>
          <w:t>https://doi.org/10.1016/j.bbadis.2019.02.007</w:t>
        </w:r>
      </w:hyperlink>
      <w:r>
        <w:rPr>
          <w:rFonts w:ascii="Times New Roman" w:hAnsi="Times New Roman" w:cs="Times New Roman"/>
          <w:sz w:val="24"/>
          <w:szCs w:val="24"/>
        </w:rPr>
        <w:t xml:space="preserve"> </w:t>
      </w:r>
    </w:p>
    <w:p w14:paraId="353D595A"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Ren, X., Clair, D. K. S., &amp; Butterfield, D. A. (2017). Dysregulation of cytokine mediated chemotherapy induced cognitive impairment. </w:t>
      </w:r>
      <w:r w:rsidRPr="006216E3">
        <w:rPr>
          <w:rFonts w:ascii="Times New Roman" w:hAnsi="Times New Roman" w:cs="Times New Roman"/>
          <w:i/>
          <w:iCs/>
          <w:sz w:val="24"/>
          <w:szCs w:val="24"/>
        </w:rPr>
        <w:t>Pharmacological Research, 117</w:t>
      </w:r>
      <w:r w:rsidRPr="006216E3">
        <w:rPr>
          <w:rFonts w:ascii="Times New Roman" w:hAnsi="Times New Roman" w:cs="Times New Roman"/>
          <w:sz w:val="24"/>
          <w:szCs w:val="24"/>
        </w:rPr>
        <w:t xml:space="preserve">, 267-273. </w:t>
      </w:r>
      <w:hyperlink r:id="rId85" w:history="1">
        <w:r w:rsidRPr="006A471F">
          <w:rPr>
            <w:rStyle w:val="Hyperlink"/>
            <w:rFonts w:ascii="Times New Roman" w:hAnsi="Times New Roman" w:cs="Times New Roman"/>
            <w:sz w:val="24"/>
            <w:szCs w:val="24"/>
          </w:rPr>
          <w:t>https://doi.org/10.1016/j.phrs.2017.01.001</w:t>
        </w:r>
      </w:hyperlink>
      <w:r>
        <w:rPr>
          <w:rFonts w:ascii="Times New Roman" w:hAnsi="Times New Roman" w:cs="Times New Roman"/>
          <w:sz w:val="24"/>
          <w:szCs w:val="24"/>
        </w:rPr>
        <w:t xml:space="preserve"> </w:t>
      </w:r>
    </w:p>
    <w:p w14:paraId="0D9990C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Rummel, N. G., </w:t>
      </w:r>
      <w:proofErr w:type="spellStart"/>
      <w:r w:rsidRPr="006216E3">
        <w:rPr>
          <w:rFonts w:ascii="Times New Roman" w:hAnsi="Times New Roman" w:cs="Times New Roman"/>
          <w:sz w:val="24"/>
          <w:szCs w:val="24"/>
        </w:rPr>
        <w:t>Chaiswing</w:t>
      </w:r>
      <w:proofErr w:type="spellEnd"/>
      <w:r w:rsidRPr="006216E3">
        <w:rPr>
          <w:rFonts w:ascii="Times New Roman" w:hAnsi="Times New Roman" w:cs="Times New Roman"/>
          <w:sz w:val="24"/>
          <w:szCs w:val="24"/>
        </w:rPr>
        <w:t xml:space="preserve">, L., </w:t>
      </w:r>
      <w:proofErr w:type="spellStart"/>
      <w:r w:rsidRPr="006216E3">
        <w:rPr>
          <w:rFonts w:ascii="Times New Roman" w:hAnsi="Times New Roman" w:cs="Times New Roman"/>
          <w:sz w:val="24"/>
          <w:szCs w:val="24"/>
        </w:rPr>
        <w:t>Bondada</w:t>
      </w:r>
      <w:proofErr w:type="spellEnd"/>
      <w:r w:rsidRPr="006216E3">
        <w:rPr>
          <w:rFonts w:ascii="Times New Roman" w:hAnsi="Times New Roman" w:cs="Times New Roman"/>
          <w:sz w:val="24"/>
          <w:szCs w:val="24"/>
        </w:rPr>
        <w:t xml:space="preserve">, S., St. Clair, D. K., &amp; Butterfield, D. A. (2021). Chemotherapy-induced cognitive impairment: focus on the intersection of oxidative stress and TNFα. </w:t>
      </w:r>
      <w:r w:rsidRPr="006216E3">
        <w:rPr>
          <w:rFonts w:ascii="Times New Roman" w:hAnsi="Times New Roman" w:cs="Times New Roman"/>
          <w:i/>
          <w:iCs/>
          <w:sz w:val="24"/>
          <w:szCs w:val="24"/>
        </w:rPr>
        <w:t>Cellular and Molecular Life Sciences, 78</w:t>
      </w:r>
      <w:r w:rsidRPr="006216E3">
        <w:rPr>
          <w:rFonts w:ascii="Times New Roman" w:hAnsi="Times New Roman" w:cs="Times New Roman"/>
          <w:sz w:val="24"/>
          <w:szCs w:val="24"/>
        </w:rPr>
        <w:t xml:space="preserve">(19-20), 6533-6540. </w:t>
      </w:r>
      <w:hyperlink r:id="rId86" w:history="1">
        <w:r w:rsidRPr="006A471F">
          <w:rPr>
            <w:rStyle w:val="Hyperlink"/>
            <w:rFonts w:ascii="Times New Roman" w:hAnsi="Times New Roman" w:cs="Times New Roman"/>
            <w:sz w:val="24"/>
            <w:szCs w:val="24"/>
          </w:rPr>
          <w:t>https://doi.org/10.1007/s00018-021-03925-4</w:t>
        </w:r>
      </w:hyperlink>
      <w:r>
        <w:rPr>
          <w:rFonts w:ascii="Times New Roman" w:hAnsi="Times New Roman" w:cs="Times New Roman"/>
          <w:sz w:val="24"/>
          <w:szCs w:val="24"/>
        </w:rPr>
        <w:t xml:space="preserve"> </w:t>
      </w:r>
    </w:p>
    <w:p w14:paraId="5754469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Russo, M. V., &amp; </w:t>
      </w:r>
      <w:proofErr w:type="spellStart"/>
      <w:r w:rsidRPr="006216E3">
        <w:rPr>
          <w:rFonts w:ascii="Times New Roman" w:hAnsi="Times New Roman" w:cs="Times New Roman"/>
          <w:sz w:val="24"/>
          <w:szCs w:val="24"/>
        </w:rPr>
        <w:t>McGavern</w:t>
      </w:r>
      <w:proofErr w:type="spellEnd"/>
      <w:r w:rsidRPr="006216E3">
        <w:rPr>
          <w:rFonts w:ascii="Times New Roman" w:hAnsi="Times New Roman" w:cs="Times New Roman"/>
          <w:sz w:val="24"/>
          <w:szCs w:val="24"/>
        </w:rPr>
        <w:t>, D. B. (2015). Immune Surveillance of the CNS following Infection and Injury. </w:t>
      </w:r>
      <w:r w:rsidRPr="006216E3">
        <w:rPr>
          <w:rFonts w:ascii="Times New Roman" w:hAnsi="Times New Roman" w:cs="Times New Roman"/>
          <w:i/>
          <w:iCs/>
          <w:sz w:val="24"/>
          <w:szCs w:val="24"/>
        </w:rPr>
        <w:t>Trends in Immunology, 36</w:t>
      </w:r>
      <w:r w:rsidRPr="006216E3">
        <w:rPr>
          <w:rFonts w:ascii="Times New Roman" w:hAnsi="Times New Roman" w:cs="Times New Roman"/>
          <w:sz w:val="24"/>
          <w:szCs w:val="24"/>
        </w:rPr>
        <w:t xml:space="preserve">(10), 637–650. </w:t>
      </w:r>
      <w:r>
        <w:rPr>
          <w:rFonts w:ascii="Times New Roman" w:hAnsi="Times New Roman" w:cs="Times New Roman"/>
          <w:sz w:val="24"/>
          <w:szCs w:val="24"/>
        </w:rPr>
        <w:br/>
      </w:r>
      <w:hyperlink r:id="rId87" w:history="1">
        <w:r w:rsidRPr="00260A44">
          <w:rPr>
            <w:rStyle w:val="Hyperlink"/>
            <w:rFonts w:ascii="Times New Roman" w:hAnsi="Times New Roman" w:cs="Times New Roman"/>
            <w:sz w:val="24"/>
            <w:szCs w:val="24"/>
          </w:rPr>
          <w:t>https://doi.org/10.1016/j.it.2015.08.002</w:t>
        </w:r>
      </w:hyperlink>
      <w:r>
        <w:rPr>
          <w:rFonts w:ascii="Times New Roman" w:hAnsi="Times New Roman" w:cs="Times New Roman"/>
          <w:sz w:val="24"/>
          <w:szCs w:val="24"/>
        </w:rPr>
        <w:t xml:space="preserve"> </w:t>
      </w:r>
    </w:p>
    <w:p w14:paraId="5725B579" w14:textId="77777777" w:rsidR="007439EA"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Seruga</w:t>
      </w:r>
      <w:proofErr w:type="spellEnd"/>
      <w:r w:rsidRPr="006216E3">
        <w:rPr>
          <w:rFonts w:ascii="Times New Roman" w:hAnsi="Times New Roman" w:cs="Times New Roman"/>
          <w:sz w:val="24"/>
          <w:szCs w:val="24"/>
        </w:rPr>
        <w:t xml:space="preserve">, B., Zhang, H., Bernstein, L. J., &amp; </w:t>
      </w:r>
      <w:proofErr w:type="spellStart"/>
      <w:r w:rsidRPr="006216E3">
        <w:rPr>
          <w:rFonts w:ascii="Times New Roman" w:hAnsi="Times New Roman" w:cs="Times New Roman"/>
          <w:sz w:val="24"/>
          <w:szCs w:val="24"/>
        </w:rPr>
        <w:t>Tannock</w:t>
      </w:r>
      <w:proofErr w:type="spellEnd"/>
      <w:r w:rsidRPr="006216E3">
        <w:rPr>
          <w:rFonts w:ascii="Times New Roman" w:hAnsi="Times New Roman" w:cs="Times New Roman"/>
          <w:sz w:val="24"/>
          <w:szCs w:val="24"/>
        </w:rPr>
        <w:t xml:space="preserve">, I. F. (2008). Cytokines and their relationship to the symptoms and outcome of cancer. </w:t>
      </w:r>
      <w:r w:rsidRPr="006216E3">
        <w:rPr>
          <w:rFonts w:ascii="Times New Roman" w:hAnsi="Times New Roman" w:cs="Times New Roman"/>
          <w:i/>
          <w:iCs/>
          <w:sz w:val="24"/>
          <w:szCs w:val="24"/>
        </w:rPr>
        <w:t>Nature Reviews Cancer, 8</w:t>
      </w:r>
      <w:r w:rsidRPr="006216E3">
        <w:rPr>
          <w:rFonts w:ascii="Times New Roman" w:hAnsi="Times New Roman" w:cs="Times New Roman"/>
          <w:sz w:val="24"/>
          <w:szCs w:val="24"/>
        </w:rPr>
        <w:t xml:space="preserve">(11), 887-899. </w:t>
      </w:r>
      <w:hyperlink r:id="rId88" w:history="1">
        <w:r w:rsidRPr="00260A44">
          <w:rPr>
            <w:rStyle w:val="Hyperlink"/>
            <w:rFonts w:ascii="Times New Roman" w:hAnsi="Times New Roman" w:cs="Times New Roman"/>
            <w:sz w:val="24"/>
            <w:szCs w:val="24"/>
          </w:rPr>
          <w:t>https://doi.org/10.1038/nrc2507</w:t>
        </w:r>
      </w:hyperlink>
      <w:r>
        <w:rPr>
          <w:rFonts w:ascii="Times New Roman" w:hAnsi="Times New Roman" w:cs="Times New Roman"/>
          <w:sz w:val="24"/>
          <w:szCs w:val="24"/>
        </w:rPr>
        <w:t xml:space="preserve"> </w:t>
      </w:r>
    </w:p>
    <w:p w14:paraId="5CAFC4E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 xml:space="preserve">Schwarz, W. (2001). The ex-Wald distribution as a descriptive model of response times. </w:t>
      </w:r>
      <w:r w:rsidRPr="00E21AC7">
        <w:rPr>
          <w:rFonts w:ascii="Times New Roman" w:hAnsi="Times New Roman" w:cs="Times New Roman"/>
          <w:i/>
          <w:iCs/>
          <w:sz w:val="24"/>
          <w:szCs w:val="24"/>
        </w:rPr>
        <w:t>Behavior Research Methods, Instruments, &amp; Computers, 33</w:t>
      </w:r>
      <w:r w:rsidRPr="00E21AC7">
        <w:rPr>
          <w:rFonts w:ascii="Times New Roman" w:hAnsi="Times New Roman" w:cs="Times New Roman"/>
          <w:sz w:val="24"/>
          <w:szCs w:val="24"/>
        </w:rPr>
        <w:t xml:space="preserve">(4), 457-469. </w:t>
      </w:r>
      <w:hyperlink r:id="rId89" w:history="1">
        <w:r w:rsidRPr="006A471F">
          <w:rPr>
            <w:rStyle w:val="Hyperlink"/>
            <w:rFonts w:ascii="Times New Roman" w:hAnsi="Times New Roman" w:cs="Times New Roman"/>
            <w:sz w:val="24"/>
            <w:szCs w:val="24"/>
          </w:rPr>
          <w:t>https://doi.org/10.3758/bf03195403</w:t>
        </w:r>
      </w:hyperlink>
      <w:r>
        <w:rPr>
          <w:rFonts w:ascii="Times New Roman" w:hAnsi="Times New Roman" w:cs="Times New Roman"/>
          <w:sz w:val="24"/>
          <w:szCs w:val="24"/>
        </w:rPr>
        <w:t xml:space="preserve"> </w:t>
      </w:r>
    </w:p>
    <w:p w14:paraId="5E2121D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Shabab, T., </w:t>
      </w:r>
      <w:proofErr w:type="spellStart"/>
      <w:r w:rsidRPr="006216E3">
        <w:rPr>
          <w:rFonts w:ascii="Times New Roman" w:hAnsi="Times New Roman" w:cs="Times New Roman"/>
          <w:sz w:val="24"/>
          <w:szCs w:val="24"/>
        </w:rPr>
        <w:t>Khanabdali</w:t>
      </w:r>
      <w:proofErr w:type="spellEnd"/>
      <w:r w:rsidRPr="006216E3">
        <w:rPr>
          <w:rFonts w:ascii="Times New Roman" w:hAnsi="Times New Roman" w:cs="Times New Roman"/>
          <w:sz w:val="24"/>
          <w:szCs w:val="24"/>
        </w:rPr>
        <w:t xml:space="preserve">, R., </w:t>
      </w:r>
      <w:proofErr w:type="spellStart"/>
      <w:r w:rsidRPr="006216E3">
        <w:rPr>
          <w:rFonts w:ascii="Times New Roman" w:hAnsi="Times New Roman" w:cs="Times New Roman"/>
          <w:sz w:val="24"/>
          <w:szCs w:val="24"/>
        </w:rPr>
        <w:t>Moghadamtousi</w:t>
      </w:r>
      <w:proofErr w:type="spellEnd"/>
      <w:r w:rsidRPr="006216E3">
        <w:rPr>
          <w:rFonts w:ascii="Times New Roman" w:hAnsi="Times New Roman" w:cs="Times New Roman"/>
          <w:sz w:val="24"/>
          <w:szCs w:val="24"/>
        </w:rPr>
        <w:t xml:space="preserve">, S. Z., Kadir, H. A., &amp; Mohan, G. (2017). Neuroinflammation pathways: A general review. </w:t>
      </w:r>
      <w:r w:rsidRPr="006216E3">
        <w:rPr>
          <w:rFonts w:ascii="Times New Roman" w:hAnsi="Times New Roman" w:cs="Times New Roman"/>
          <w:i/>
          <w:iCs/>
          <w:sz w:val="24"/>
          <w:szCs w:val="24"/>
        </w:rPr>
        <w:t>The International Journal of Neuroscience, 127</w:t>
      </w:r>
      <w:r w:rsidRPr="006216E3">
        <w:rPr>
          <w:rFonts w:ascii="Times New Roman" w:hAnsi="Times New Roman" w:cs="Times New Roman"/>
          <w:sz w:val="24"/>
          <w:szCs w:val="24"/>
        </w:rPr>
        <w:t xml:space="preserve">(7), 624–633. </w:t>
      </w:r>
      <w:hyperlink r:id="rId90" w:history="1">
        <w:r w:rsidRPr="006A471F">
          <w:rPr>
            <w:rStyle w:val="Hyperlink"/>
            <w:rFonts w:ascii="Times New Roman" w:hAnsi="Times New Roman" w:cs="Times New Roman"/>
            <w:sz w:val="24"/>
            <w:szCs w:val="24"/>
          </w:rPr>
          <w:t>https://doi.org/10.1080/00207454.2016.1212854</w:t>
        </w:r>
      </w:hyperlink>
      <w:r>
        <w:rPr>
          <w:rFonts w:ascii="Times New Roman" w:hAnsi="Times New Roman" w:cs="Times New Roman"/>
          <w:sz w:val="24"/>
          <w:szCs w:val="24"/>
        </w:rPr>
        <w:t xml:space="preserve"> </w:t>
      </w:r>
    </w:p>
    <w:p w14:paraId="381B113D"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Shi, D. D., Huang, Y. H., Lai, C. S. W., Dong, C. M., Ho, L. C., Wu, E. X., </w:t>
      </w:r>
      <w:r>
        <w:rPr>
          <w:rFonts w:ascii="Times New Roman" w:hAnsi="Times New Roman" w:cs="Times New Roman"/>
          <w:sz w:val="24"/>
          <w:szCs w:val="24"/>
        </w:rPr>
        <w:t xml:space="preserve">Wang, X. M., Chung, S. K., Sham, P. C., </w:t>
      </w:r>
      <w:r w:rsidRPr="006216E3">
        <w:rPr>
          <w:rFonts w:ascii="Times New Roman" w:hAnsi="Times New Roman" w:cs="Times New Roman"/>
          <w:sz w:val="24"/>
          <w:szCs w:val="24"/>
        </w:rPr>
        <w:t xml:space="preserve">&amp; Zhang, Z. J. (2019). Chemotherapy-induced cognitive impairment is associated with cytokine dysregulation and disruptions in neuroplasticity. </w:t>
      </w:r>
      <w:r w:rsidRPr="006216E3">
        <w:rPr>
          <w:rFonts w:ascii="Times New Roman" w:hAnsi="Times New Roman" w:cs="Times New Roman"/>
          <w:i/>
          <w:iCs/>
          <w:sz w:val="24"/>
          <w:szCs w:val="24"/>
        </w:rPr>
        <w:t>Molecular Neurobiology, 56</w:t>
      </w:r>
      <w:r w:rsidRPr="006216E3">
        <w:rPr>
          <w:rFonts w:ascii="Times New Roman" w:hAnsi="Times New Roman" w:cs="Times New Roman"/>
          <w:sz w:val="24"/>
          <w:szCs w:val="24"/>
        </w:rPr>
        <w:t xml:space="preserve">, 2234-2243. </w:t>
      </w:r>
      <w:hyperlink r:id="rId91" w:history="1">
        <w:r w:rsidRPr="006A471F">
          <w:rPr>
            <w:rStyle w:val="Hyperlink"/>
            <w:rFonts w:ascii="Times New Roman" w:hAnsi="Times New Roman" w:cs="Times New Roman"/>
            <w:sz w:val="24"/>
            <w:szCs w:val="24"/>
          </w:rPr>
          <w:t>https://doi.org/10.1007/s12035-018-1224-4</w:t>
        </w:r>
      </w:hyperlink>
      <w:r>
        <w:rPr>
          <w:rFonts w:ascii="Times New Roman" w:hAnsi="Times New Roman" w:cs="Times New Roman"/>
          <w:sz w:val="24"/>
          <w:szCs w:val="24"/>
        </w:rPr>
        <w:t xml:space="preserve"> </w:t>
      </w:r>
    </w:p>
    <w:p w14:paraId="0171217D"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Shilling, V., Jenkins, V., Morris, R., Deutsch, G., &amp; Bloomfield, D. (2005). The effects of adjuvant chemotherapy on cognition in women with breast cancer—preliminary results of </w:t>
      </w:r>
      <w:r w:rsidRPr="006216E3">
        <w:rPr>
          <w:rFonts w:ascii="Times New Roman" w:hAnsi="Times New Roman" w:cs="Times New Roman"/>
          <w:sz w:val="24"/>
          <w:szCs w:val="24"/>
        </w:rPr>
        <w:lastRenderedPageBreak/>
        <w:t xml:space="preserve">an observational longitudinal study. </w:t>
      </w:r>
      <w:r w:rsidRPr="006216E3">
        <w:rPr>
          <w:rFonts w:ascii="Times New Roman" w:hAnsi="Times New Roman" w:cs="Times New Roman"/>
          <w:i/>
          <w:iCs/>
          <w:sz w:val="24"/>
          <w:szCs w:val="24"/>
        </w:rPr>
        <w:t>The Breast, 14</w:t>
      </w:r>
      <w:r w:rsidRPr="006216E3">
        <w:rPr>
          <w:rFonts w:ascii="Times New Roman" w:hAnsi="Times New Roman" w:cs="Times New Roman"/>
          <w:sz w:val="24"/>
          <w:szCs w:val="24"/>
        </w:rPr>
        <w:t xml:space="preserve">(2), 142-150. </w:t>
      </w:r>
      <w:r>
        <w:rPr>
          <w:rFonts w:ascii="Times New Roman" w:hAnsi="Times New Roman" w:cs="Times New Roman"/>
          <w:sz w:val="24"/>
          <w:szCs w:val="24"/>
        </w:rPr>
        <w:br/>
      </w:r>
      <w:hyperlink r:id="rId92" w:history="1">
        <w:r w:rsidRPr="00260A44">
          <w:rPr>
            <w:rStyle w:val="Hyperlink"/>
            <w:rFonts w:ascii="Times New Roman" w:hAnsi="Times New Roman" w:cs="Times New Roman"/>
            <w:sz w:val="24"/>
            <w:szCs w:val="24"/>
          </w:rPr>
          <w:t>https://doi.org/10.1016/j.breast.2004.10.004</w:t>
        </w:r>
      </w:hyperlink>
      <w:r>
        <w:rPr>
          <w:rFonts w:ascii="Times New Roman" w:hAnsi="Times New Roman" w:cs="Times New Roman"/>
          <w:sz w:val="24"/>
          <w:szCs w:val="24"/>
        </w:rPr>
        <w:t xml:space="preserve"> </w:t>
      </w:r>
    </w:p>
    <w:p w14:paraId="6C1E6118" w14:textId="77777777" w:rsidR="007439EA" w:rsidRPr="002F517B"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Siegel, R. L., Miller, K. D., Wagle, N. S., &amp; Jemal, A. (2023). Cancer statistics, 2023. </w:t>
      </w:r>
      <w:r w:rsidRPr="006216E3">
        <w:rPr>
          <w:rFonts w:ascii="Times New Roman" w:hAnsi="Times New Roman" w:cs="Times New Roman"/>
          <w:i/>
          <w:iCs/>
          <w:sz w:val="24"/>
          <w:szCs w:val="24"/>
        </w:rPr>
        <w:t>CA: A Cancer Journal for Clinicians</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73</w:t>
      </w:r>
      <w:r w:rsidRPr="006216E3">
        <w:rPr>
          <w:rFonts w:ascii="Times New Roman" w:hAnsi="Times New Roman" w:cs="Times New Roman"/>
          <w:sz w:val="24"/>
          <w:szCs w:val="24"/>
        </w:rPr>
        <w:t xml:space="preserve">, 17-48. </w:t>
      </w:r>
      <w:hyperlink r:id="rId93" w:history="1">
        <w:r w:rsidRPr="00260A44">
          <w:rPr>
            <w:rStyle w:val="Hyperlink"/>
            <w:rFonts w:ascii="Times New Roman" w:hAnsi="Times New Roman" w:cs="Times New Roman"/>
            <w:sz w:val="24"/>
            <w:szCs w:val="24"/>
          </w:rPr>
          <w:t>https://doi.org/10.3322/caac.21763</w:t>
        </w:r>
      </w:hyperlink>
      <w:r>
        <w:rPr>
          <w:rFonts w:ascii="Times New Roman" w:hAnsi="Times New Roman" w:cs="Times New Roman"/>
          <w:sz w:val="24"/>
          <w:szCs w:val="24"/>
        </w:rPr>
        <w:t xml:space="preserve"> </w:t>
      </w:r>
    </w:p>
    <w:p w14:paraId="647FC7C2"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66184">
        <w:rPr>
          <w:rFonts w:ascii="Times New Roman" w:hAnsi="Times New Roman" w:cs="Times New Roman"/>
          <w:sz w:val="24"/>
          <w:szCs w:val="24"/>
        </w:rPr>
        <w:t xml:space="preserve">Smith, P. L., &amp; Little, D. R. (2018). Small is beautiful: In defense of the small-N design. </w:t>
      </w:r>
      <w:r w:rsidRPr="00E66184">
        <w:rPr>
          <w:rFonts w:ascii="Times New Roman" w:hAnsi="Times New Roman" w:cs="Times New Roman"/>
          <w:i/>
          <w:iCs/>
          <w:sz w:val="24"/>
          <w:szCs w:val="24"/>
        </w:rPr>
        <w:t>Psychonomic Bulletin &amp; Review, 25</w:t>
      </w:r>
      <w:r w:rsidRPr="00E66184">
        <w:rPr>
          <w:rFonts w:ascii="Times New Roman" w:hAnsi="Times New Roman" w:cs="Times New Roman"/>
          <w:sz w:val="24"/>
          <w:szCs w:val="24"/>
        </w:rPr>
        <w:t>, 2083-2101.</w:t>
      </w:r>
      <w:r>
        <w:rPr>
          <w:rFonts w:ascii="Times New Roman" w:hAnsi="Times New Roman" w:cs="Times New Roman"/>
          <w:sz w:val="24"/>
          <w:szCs w:val="24"/>
        </w:rPr>
        <w:t xml:space="preserve"> </w:t>
      </w:r>
      <w:hyperlink r:id="rId94" w:history="1">
        <w:r w:rsidRPr="006A471F">
          <w:rPr>
            <w:rStyle w:val="Hyperlink"/>
            <w:rFonts w:ascii="Times New Roman" w:hAnsi="Times New Roman" w:cs="Times New Roman"/>
            <w:sz w:val="24"/>
            <w:szCs w:val="24"/>
          </w:rPr>
          <w:t>https://doi.org/10.3758/s13423-018-1451-8</w:t>
        </w:r>
      </w:hyperlink>
      <w:r>
        <w:rPr>
          <w:rFonts w:ascii="Times New Roman" w:hAnsi="Times New Roman" w:cs="Times New Roman"/>
          <w:sz w:val="24"/>
          <w:szCs w:val="24"/>
        </w:rPr>
        <w:t xml:space="preserve"> </w:t>
      </w:r>
    </w:p>
    <w:p w14:paraId="151F5464" w14:textId="77777777" w:rsidR="007439EA"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Tafet</w:t>
      </w:r>
      <w:proofErr w:type="spellEnd"/>
      <w:r w:rsidRPr="006216E3">
        <w:rPr>
          <w:rFonts w:ascii="Times New Roman" w:hAnsi="Times New Roman" w:cs="Times New Roman"/>
          <w:sz w:val="24"/>
          <w:szCs w:val="24"/>
        </w:rPr>
        <w:t xml:space="preserve">, G. E., &amp; </w:t>
      </w:r>
      <w:proofErr w:type="spellStart"/>
      <w:r w:rsidRPr="006216E3">
        <w:rPr>
          <w:rFonts w:ascii="Times New Roman" w:hAnsi="Times New Roman" w:cs="Times New Roman"/>
          <w:sz w:val="24"/>
          <w:szCs w:val="24"/>
        </w:rPr>
        <w:t>Nemeroff</w:t>
      </w:r>
      <w:proofErr w:type="spellEnd"/>
      <w:r w:rsidRPr="006216E3">
        <w:rPr>
          <w:rFonts w:ascii="Times New Roman" w:hAnsi="Times New Roman" w:cs="Times New Roman"/>
          <w:sz w:val="24"/>
          <w:szCs w:val="24"/>
        </w:rPr>
        <w:t xml:space="preserve">, C. B. (2020). Pharmacological treatment of anxiety disorders: The role of the HPA axis. </w:t>
      </w:r>
      <w:r w:rsidRPr="006216E3">
        <w:rPr>
          <w:rFonts w:ascii="Times New Roman" w:hAnsi="Times New Roman" w:cs="Times New Roman"/>
          <w:i/>
          <w:iCs/>
          <w:sz w:val="24"/>
          <w:szCs w:val="24"/>
        </w:rPr>
        <w:t>Frontiers in Psychiatry, 11</w:t>
      </w:r>
      <w:r w:rsidRPr="006216E3">
        <w:rPr>
          <w:rFonts w:ascii="Times New Roman" w:hAnsi="Times New Roman" w:cs="Times New Roman"/>
          <w:sz w:val="24"/>
          <w:szCs w:val="24"/>
        </w:rPr>
        <w:t xml:space="preserve">, Article 443. </w:t>
      </w:r>
      <w:r>
        <w:rPr>
          <w:rFonts w:ascii="Times New Roman" w:hAnsi="Times New Roman" w:cs="Times New Roman"/>
          <w:sz w:val="24"/>
          <w:szCs w:val="24"/>
        </w:rPr>
        <w:br/>
      </w:r>
      <w:hyperlink r:id="rId95" w:history="1">
        <w:r w:rsidRPr="006A471F">
          <w:rPr>
            <w:rStyle w:val="Hyperlink"/>
            <w:rFonts w:ascii="Times New Roman" w:hAnsi="Times New Roman" w:cs="Times New Roman"/>
            <w:sz w:val="24"/>
            <w:szCs w:val="24"/>
          </w:rPr>
          <w:t>https://doi.org/10.3389/fpsyt.2020.00443</w:t>
        </w:r>
      </w:hyperlink>
      <w:r>
        <w:rPr>
          <w:rFonts w:ascii="Times New Roman" w:hAnsi="Times New Roman" w:cs="Times New Roman"/>
          <w:sz w:val="24"/>
          <w:szCs w:val="24"/>
        </w:rPr>
        <w:t xml:space="preserve"> </w:t>
      </w:r>
    </w:p>
    <w:p w14:paraId="6DF53DEB"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Tan, C. J., Mah, J. J. J., Goh, W. L., Poon, E., </w:t>
      </w:r>
      <w:proofErr w:type="spellStart"/>
      <w:r w:rsidRPr="006216E3">
        <w:rPr>
          <w:rFonts w:ascii="Times New Roman" w:hAnsi="Times New Roman" w:cs="Times New Roman"/>
          <w:sz w:val="24"/>
          <w:szCs w:val="24"/>
        </w:rPr>
        <w:t>Harunal</w:t>
      </w:r>
      <w:proofErr w:type="spellEnd"/>
      <w:r w:rsidRPr="006216E3">
        <w:rPr>
          <w:rFonts w:ascii="Times New Roman" w:hAnsi="Times New Roman" w:cs="Times New Roman"/>
          <w:sz w:val="24"/>
          <w:szCs w:val="24"/>
        </w:rPr>
        <w:t xml:space="preserve"> Rashid, M. F., &amp; Chan, A. (2020). Self‐reported cognitive outcomes among adolescent and young adult patients with noncentral nervous system cancers</w:t>
      </w:r>
      <w:r w:rsidRPr="006216E3">
        <w:rPr>
          <w:rFonts w:ascii="Times New Roman" w:hAnsi="Times New Roman" w:cs="Times New Roman"/>
          <w:i/>
          <w:iCs/>
          <w:sz w:val="24"/>
          <w:szCs w:val="24"/>
        </w:rPr>
        <w:t>. Psycho‐Oncology</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29</w:t>
      </w:r>
      <w:r w:rsidRPr="006216E3">
        <w:rPr>
          <w:rFonts w:ascii="Times New Roman" w:hAnsi="Times New Roman" w:cs="Times New Roman"/>
          <w:sz w:val="24"/>
          <w:szCs w:val="24"/>
        </w:rPr>
        <w:t xml:space="preserve">(8), 1355-1362. </w:t>
      </w:r>
      <w:r>
        <w:rPr>
          <w:rFonts w:ascii="Times New Roman" w:hAnsi="Times New Roman" w:cs="Times New Roman"/>
          <w:sz w:val="24"/>
          <w:szCs w:val="24"/>
        </w:rPr>
        <w:br/>
      </w:r>
      <w:hyperlink r:id="rId96" w:history="1">
        <w:r w:rsidRPr="00260A44">
          <w:rPr>
            <w:rStyle w:val="Hyperlink"/>
            <w:rFonts w:ascii="Times New Roman" w:hAnsi="Times New Roman" w:cs="Times New Roman"/>
            <w:sz w:val="24"/>
            <w:szCs w:val="24"/>
          </w:rPr>
          <w:t>https://doi.org/10.1002/pon.5456</w:t>
        </w:r>
      </w:hyperlink>
      <w:r>
        <w:rPr>
          <w:rFonts w:ascii="Times New Roman" w:hAnsi="Times New Roman" w:cs="Times New Roman"/>
          <w:sz w:val="24"/>
          <w:szCs w:val="24"/>
        </w:rPr>
        <w:t xml:space="preserve"> </w:t>
      </w:r>
    </w:p>
    <w:p w14:paraId="7455460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Tang, M., Zhao, S., Liu, J. X., Liu, X., Guo, Y. X., Wang, G. Y., &amp; Wang, X. L. (2022). Paclitaxel induces cognitive impairment via necroptosis, decreased synaptic plasticity and M1 </w:t>
      </w:r>
      <w:proofErr w:type="spellStart"/>
      <w:r w:rsidRPr="006216E3">
        <w:rPr>
          <w:rFonts w:ascii="Times New Roman" w:hAnsi="Times New Roman" w:cs="Times New Roman"/>
          <w:sz w:val="24"/>
          <w:szCs w:val="24"/>
        </w:rPr>
        <w:t>polarisation</w:t>
      </w:r>
      <w:proofErr w:type="spellEnd"/>
      <w:r w:rsidRPr="006216E3">
        <w:rPr>
          <w:rFonts w:ascii="Times New Roman" w:hAnsi="Times New Roman" w:cs="Times New Roman"/>
          <w:sz w:val="24"/>
          <w:szCs w:val="24"/>
        </w:rPr>
        <w:t xml:space="preserve"> of microglia. </w:t>
      </w:r>
      <w:r w:rsidRPr="006216E3">
        <w:rPr>
          <w:rFonts w:ascii="Times New Roman" w:hAnsi="Times New Roman" w:cs="Times New Roman"/>
          <w:i/>
          <w:iCs/>
          <w:sz w:val="24"/>
          <w:szCs w:val="24"/>
        </w:rPr>
        <w:t>Pharmaceutical Biology, 60</w:t>
      </w:r>
      <w:r w:rsidRPr="006216E3">
        <w:rPr>
          <w:rFonts w:ascii="Times New Roman" w:hAnsi="Times New Roman" w:cs="Times New Roman"/>
          <w:sz w:val="24"/>
          <w:szCs w:val="24"/>
        </w:rPr>
        <w:t xml:space="preserve">(1), 1556-1565. </w:t>
      </w:r>
      <w:r>
        <w:rPr>
          <w:rFonts w:ascii="Times New Roman" w:hAnsi="Times New Roman" w:cs="Times New Roman"/>
          <w:sz w:val="24"/>
          <w:szCs w:val="24"/>
        </w:rPr>
        <w:br/>
      </w:r>
      <w:hyperlink r:id="rId97" w:history="1">
        <w:r w:rsidRPr="00260A44">
          <w:rPr>
            <w:rStyle w:val="Hyperlink"/>
            <w:rFonts w:ascii="Times New Roman" w:hAnsi="Times New Roman" w:cs="Times New Roman"/>
            <w:sz w:val="24"/>
            <w:szCs w:val="24"/>
          </w:rPr>
          <w:t>https://doi.org/10.1080/13880209.2022.2108064</w:t>
        </w:r>
      </w:hyperlink>
      <w:r>
        <w:rPr>
          <w:rFonts w:ascii="Times New Roman" w:hAnsi="Times New Roman" w:cs="Times New Roman"/>
          <w:sz w:val="24"/>
          <w:szCs w:val="24"/>
        </w:rPr>
        <w:t xml:space="preserve"> </w:t>
      </w:r>
    </w:p>
    <w:p w14:paraId="066D26EF" w14:textId="77777777" w:rsidR="007439EA"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Tangpong</w:t>
      </w:r>
      <w:proofErr w:type="spellEnd"/>
      <w:r w:rsidRPr="006216E3">
        <w:rPr>
          <w:rFonts w:ascii="Times New Roman" w:hAnsi="Times New Roman" w:cs="Times New Roman"/>
          <w:sz w:val="24"/>
          <w:szCs w:val="24"/>
        </w:rPr>
        <w:t xml:space="preserve">, J., Cole, M. P., Sultana, R., </w:t>
      </w:r>
      <w:proofErr w:type="spellStart"/>
      <w:r w:rsidRPr="006216E3">
        <w:rPr>
          <w:rFonts w:ascii="Times New Roman" w:hAnsi="Times New Roman" w:cs="Times New Roman"/>
          <w:sz w:val="24"/>
          <w:szCs w:val="24"/>
        </w:rPr>
        <w:t>Estus</w:t>
      </w:r>
      <w:proofErr w:type="spellEnd"/>
      <w:r w:rsidRPr="006216E3">
        <w:rPr>
          <w:rFonts w:ascii="Times New Roman" w:hAnsi="Times New Roman" w:cs="Times New Roman"/>
          <w:sz w:val="24"/>
          <w:szCs w:val="24"/>
        </w:rPr>
        <w:t xml:space="preserve">, S., Vore, M., St Clair, W., </w:t>
      </w:r>
      <w:proofErr w:type="spellStart"/>
      <w:r w:rsidRPr="006216E3">
        <w:rPr>
          <w:rFonts w:ascii="Times New Roman" w:hAnsi="Times New Roman" w:cs="Times New Roman"/>
          <w:sz w:val="24"/>
          <w:szCs w:val="24"/>
        </w:rPr>
        <w:t>Ratanachaiyavong</w:t>
      </w:r>
      <w:proofErr w:type="spellEnd"/>
      <w:r w:rsidRPr="006216E3">
        <w:rPr>
          <w:rFonts w:ascii="Times New Roman" w:hAnsi="Times New Roman" w:cs="Times New Roman"/>
          <w:sz w:val="24"/>
          <w:szCs w:val="24"/>
        </w:rPr>
        <w:t xml:space="preserve">, S., St Clair, D. K., &amp; Butterfield, D. A. (2007). Adriamycin-mediated nitration of manganese superoxide dismutase in the central nervous system: Insight into the mechanism of </w:t>
      </w:r>
      <w:proofErr w:type="spellStart"/>
      <w:r w:rsidRPr="006216E3">
        <w:rPr>
          <w:rFonts w:ascii="Times New Roman" w:hAnsi="Times New Roman" w:cs="Times New Roman"/>
          <w:sz w:val="24"/>
          <w:szCs w:val="24"/>
        </w:rPr>
        <w:t>chemobrain</w:t>
      </w:r>
      <w:proofErr w:type="spellEnd"/>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Journal of Neurochemistry, 100</w:t>
      </w:r>
      <w:r w:rsidRPr="006216E3">
        <w:rPr>
          <w:rFonts w:ascii="Times New Roman" w:hAnsi="Times New Roman" w:cs="Times New Roman"/>
          <w:sz w:val="24"/>
          <w:szCs w:val="24"/>
        </w:rPr>
        <w:t xml:space="preserve">(1), 191–201. </w:t>
      </w:r>
      <w:r>
        <w:rPr>
          <w:rFonts w:ascii="Times New Roman" w:hAnsi="Times New Roman" w:cs="Times New Roman"/>
          <w:sz w:val="24"/>
          <w:szCs w:val="24"/>
        </w:rPr>
        <w:br/>
      </w:r>
      <w:hyperlink r:id="rId98" w:history="1">
        <w:r w:rsidRPr="006A471F">
          <w:rPr>
            <w:rStyle w:val="Hyperlink"/>
            <w:rFonts w:ascii="Times New Roman" w:hAnsi="Times New Roman" w:cs="Times New Roman"/>
            <w:sz w:val="24"/>
            <w:szCs w:val="24"/>
          </w:rPr>
          <w:t>https://doi.org/10.1111/j.1471-4159.2006.04179.x</w:t>
        </w:r>
      </w:hyperlink>
      <w:r>
        <w:rPr>
          <w:rFonts w:ascii="Times New Roman" w:hAnsi="Times New Roman" w:cs="Times New Roman"/>
          <w:sz w:val="24"/>
          <w:szCs w:val="24"/>
        </w:rPr>
        <w:t xml:space="preserve"> </w:t>
      </w:r>
    </w:p>
    <w:p w14:paraId="247B59F2"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proofErr w:type="spellStart"/>
      <w:r w:rsidRPr="006216E3">
        <w:rPr>
          <w:rFonts w:ascii="Times New Roman" w:hAnsi="Times New Roman" w:cs="Times New Roman"/>
          <w:sz w:val="24"/>
          <w:szCs w:val="24"/>
        </w:rPr>
        <w:lastRenderedPageBreak/>
        <w:t>Tannock</w:t>
      </w:r>
      <w:proofErr w:type="spellEnd"/>
      <w:r w:rsidRPr="006216E3">
        <w:rPr>
          <w:rFonts w:ascii="Times New Roman" w:hAnsi="Times New Roman" w:cs="Times New Roman"/>
          <w:sz w:val="24"/>
          <w:szCs w:val="24"/>
        </w:rPr>
        <w:t>, I. F., Ahles, T. A., Ganz, P. A., &amp; Van Dam, F. S. (2004). Cognitive impairment associated with chemotherapy for cancer: report of a workshop. </w:t>
      </w:r>
      <w:r w:rsidRPr="006216E3">
        <w:rPr>
          <w:rFonts w:ascii="Times New Roman" w:hAnsi="Times New Roman" w:cs="Times New Roman"/>
          <w:i/>
          <w:iCs/>
          <w:sz w:val="24"/>
          <w:szCs w:val="24"/>
        </w:rPr>
        <w:t>Journal of Clinical Oncology, 22</w:t>
      </w:r>
      <w:r w:rsidRPr="006216E3">
        <w:rPr>
          <w:rFonts w:ascii="Times New Roman" w:hAnsi="Times New Roman" w:cs="Times New Roman"/>
          <w:sz w:val="24"/>
          <w:szCs w:val="24"/>
        </w:rPr>
        <w:t xml:space="preserve">(11), 2233-2239. </w:t>
      </w:r>
      <w:hyperlink r:id="rId99" w:history="1">
        <w:r w:rsidRPr="00260A44">
          <w:rPr>
            <w:rStyle w:val="Hyperlink"/>
            <w:rFonts w:ascii="Times New Roman" w:eastAsia="Times New Roman" w:hAnsi="Times New Roman" w:cs="Times New Roman"/>
            <w:bCs/>
            <w:kern w:val="0"/>
            <w:sz w:val="24"/>
            <w:szCs w:val="24"/>
            <w14:ligatures w14:val="none"/>
          </w:rPr>
          <w:t>https://doi.org/10.1200/JCO.2004.08.094</w:t>
        </w:r>
      </w:hyperlink>
      <w:r>
        <w:rPr>
          <w:rFonts w:ascii="Times New Roman" w:eastAsia="Times New Roman" w:hAnsi="Times New Roman" w:cs="Times New Roman"/>
          <w:bCs/>
          <w:kern w:val="0"/>
          <w:sz w:val="24"/>
          <w:szCs w:val="24"/>
          <w14:ligatures w14:val="none"/>
        </w:rPr>
        <w:t xml:space="preserve"> </w:t>
      </w:r>
    </w:p>
    <w:p w14:paraId="2B365874" w14:textId="77777777" w:rsidR="007439EA"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Tausk</w:t>
      </w:r>
      <w:proofErr w:type="spellEnd"/>
      <w:r w:rsidRPr="006216E3">
        <w:rPr>
          <w:rFonts w:ascii="Times New Roman" w:hAnsi="Times New Roman" w:cs="Times New Roman"/>
          <w:sz w:val="24"/>
          <w:szCs w:val="24"/>
        </w:rPr>
        <w:t xml:space="preserve">, F. (2023). </w:t>
      </w:r>
      <w:proofErr w:type="spellStart"/>
      <w:r w:rsidRPr="006216E3">
        <w:rPr>
          <w:rFonts w:ascii="Times New Roman" w:hAnsi="Times New Roman" w:cs="Times New Roman"/>
          <w:sz w:val="24"/>
          <w:szCs w:val="24"/>
        </w:rPr>
        <w:t>Psychoneuro</w:t>
      </w:r>
      <w:proofErr w:type="spellEnd"/>
      <w:r w:rsidRPr="006216E3">
        <w:rPr>
          <w:rFonts w:ascii="Times New Roman" w:hAnsi="Times New Roman" w:cs="Times New Roman"/>
          <w:sz w:val="24"/>
          <w:szCs w:val="24"/>
        </w:rPr>
        <w:t xml:space="preserve">-oncology: How chronic stress grows cancer. </w:t>
      </w:r>
      <w:r w:rsidRPr="006216E3">
        <w:rPr>
          <w:rFonts w:ascii="Times New Roman" w:hAnsi="Times New Roman" w:cs="Times New Roman"/>
          <w:i/>
          <w:iCs/>
          <w:sz w:val="24"/>
          <w:szCs w:val="24"/>
        </w:rPr>
        <w:t>Clinics in Dermatology, 41</w:t>
      </w:r>
      <w:r w:rsidRPr="006216E3">
        <w:rPr>
          <w:rFonts w:ascii="Times New Roman" w:hAnsi="Times New Roman" w:cs="Times New Roman"/>
          <w:sz w:val="24"/>
          <w:szCs w:val="24"/>
        </w:rPr>
        <w:t xml:space="preserve">(1), 95-104. </w:t>
      </w:r>
      <w:hyperlink r:id="rId100" w:history="1">
        <w:r w:rsidRPr="006A471F">
          <w:rPr>
            <w:rStyle w:val="Hyperlink"/>
            <w:rFonts w:ascii="Times New Roman" w:hAnsi="Times New Roman" w:cs="Times New Roman"/>
            <w:sz w:val="24"/>
            <w:szCs w:val="24"/>
          </w:rPr>
          <w:t>https://doi.org/10.1016/j.clindermatol.2023.03.008</w:t>
        </w:r>
      </w:hyperlink>
      <w:r>
        <w:rPr>
          <w:rFonts w:ascii="Times New Roman" w:hAnsi="Times New Roman" w:cs="Times New Roman"/>
          <w:sz w:val="24"/>
          <w:szCs w:val="24"/>
        </w:rPr>
        <w:t xml:space="preserve"> </w:t>
      </w:r>
    </w:p>
    <w:p w14:paraId="5EEC352D" w14:textId="77777777" w:rsidR="007439EA" w:rsidRPr="00167B58"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Toh, Y. L., Wang, C., Ho, H. K., &amp; Chan, A. (2020). Distinct cytokine profiles across trajectories of self-perceived cognitive impairment among early-stage breast cancer survivors. </w:t>
      </w:r>
      <w:r w:rsidRPr="006216E3">
        <w:rPr>
          <w:rFonts w:ascii="Times New Roman" w:hAnsi="Times New Roman" w:cs="Times New Roman"/>
          <w:i/>
          <w:iCs/>
          <w:sz w:val="24"/>
          <w:szCs w:val="24"/>
        </w:rPr>
        <w:t>Journal of Neuroimmunology, 342</w:t>
      </w:r>
      <w:r w:rsidRPr="006216E3">
        <w:rPr>
          <w:rFonts w:ascii="Times New Roman" w:hAnsi="Times New Roman" w:cs="Times New Roman"/>
          <w:sz w:val="24"/>
          <w:szCs w:val="24"/>
        </w:rPr>
        <w:t xml:space="preserve">, Article 577196. </w:t>
      </w:r>
      <w:r>
        <w:rPr>
          <w:rFonts w:ascii="Times New Roman" w:hAnsi="Times New Roman" w:cs="Times New Roman"/>
          <w:sz w:val="24"/>
          <w:szCs w:val="24"/>
        </w:rPr>
        <w:br/>
      </w:r>
      <w:hyperlink r:id="rId101" w:history="1">
        <w:r w:rsidRPr="00260A44">
          <w:rPr>
            <w:rStyle w:val="Hyperlink"/>
            <w:rFonts w:ascii="Times New Roman" w:hAnsi="Times New Roman" w:cs="Times New Roman"/>
            <w:sz w:val="24"/>
            <w:szCs w:val="24"/>
          </w:rPr>
          <w:t>https://doi.org/10.1016/j.jneuroim.|2020.577196</w:t>
        </w:r>
      </w:hyperlink>
      <w:r>
        <w:rPr>
          <w:rFonts w:ascii="Times New Roman" w:hAnsi="Times New Roman" w:cs="Times New Roman"/>
          <w:sz w:val="24"/>
          <w:szCs w:val="24"/>
        </w:rPr>
        <w:t xml:space="preserve"> </w:t>
      </w:r>
    </w:p>
    <w:p w14:paraId="26C0F3CA"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Townsend, J. T., &amp; Wenger, M. J. (2004). A theory of interactive parallel processing: New capacity measures and predictions for a response time inequality series. </w:t>
      </w:r>
      <w:r w:rsidRPr="00CA320E">
        <w:rPr>
          <w:rFonts w:ascii="Times New Roman" w:eastAsia="Times New Roman" w:hAnsi="Times New Roman" w:cs="Times New Roman"/>
          <w:bCs/>
          <w:i/>
          <w:iCs/>
          <w:kern w:val="0"/>
          <w:sz w:val="24"/>
          <w:szCs w:val="24"/>
          <w14:ligatures w14:val="none"/>
        </w:rPr>
        <w:t>Psychological Review</w:t>
      </w:r>
      <w:r w:rsidRPr="00CA320E">
        <w:rPr>
          <w:rFonts w:ascii="Times New Roman" w:eastAsia="Times New Roman" w:hAnsi="Times New Roman" w:cs="Times New Roman"/>
          <w:bCs/>
          <w:kern w:val="0"/>
          <w:sz w:val="24"/>
          <w:szCs w:val="24"/>
          <w14:ligatures w14:val="none"/>
        </w:rPr>
        <w:t xml:space="preserve">, </w:t>
      </w:r>
      <w:r w:rsidRPr="00CA320E">
        <w:rPr>
          <w:rFonts w:ascii="Times New Roman" w:eastAsia="Times New Roman" w:hAnsi="Times New Roman" w:cs="Times New Roman"/>
          <w:bCs/>
          <w:i/>
          <w:iCs/>
          <w:kern w:val="0"/>
          <w:sz w:val="24"/>
          <w:szCs w:val="24"/>
          <w14:ligatures w14:val="none"/>
        </w:rPr>
        <w:t>111</w:t>
      </w:r>
      <w:r w:rsidRPr="00CA320E">
        <w:rPr>
          <w:rFonts w:ascii="Times New Roman" w:eastAsia="Times New Roman" w:hAnsi="Times New Roman" w:cs="Times New Roman"/>
          <w:bCs/>
          <w:kern w:val="0"/>
          <w:sz w:val="24"/>
          <w:szCs w:val="24"/>
          <w14:ligatures w14:val="none"/>
        </w:rPr>
        <w:t xml:space="preserve">(4), 1003–1035. </w:t>
      </w:r>
      <w:hyperlink r:id="rId102" w:history="1">
        <w:r w:rsidRPr="00260A44">
          <w:rPr>
            <w:rStyle w:val="Hyperlink"/>
            <w:rFonts w:ascii="Times New Roman" w:eastAsia="Times New Roman" w:hAnsi="Times New Roman" w:cs="Times New Roman"/>
            <w:bCs/>
            <w:kern w:val="0"/>
            <w:sz w:val="24"/>
            <w:szCs w:val="24"/>
            <w14:ligatures w14:val="none"/>
          </w:rPr>
          <w:t>https://doi.org/10.1037/0033-295X.111.4.1003</w:t>
        </w:r>
      </w:hyperlink>
      <w:r>
        <w:rPr>
          <w:rFonts w:ascii="Times New Roman" w:eastAsia="Times New Roman" w:hAnsi="Times New Roman" w:cs="Times New Roman"/>
          <w:bCs/>
          <w:kern w:val="0"/>
          <w:sz w:val="24"/>
          <w:szCs w:val="24"/>
          <w14:ligatures w14:val="none"/>
        </w:rPr>
        <w:t xml:space="preserve"> </w:t>
      </w:r>
    </w:p>
    <w:p w14:paraId="53554A3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Vardy, J. L., Dhillon, H. M., Pond, G. R., Rourke, S. B., Bekele, T., Renton, C., Dodd, A., Zhang, H., Beale, P., Clarke, S., &amp; </w:t>
      </w:r>
      <w:proofErr w:type="spellStart"/>
      <w:r w:rsidRPr="006216E3">
        <w:rPr>
          <w:rFonts w:ascii="Times New Roman" w:hAnsi="Times New Roman" w:cs="Times New Roman"/>
          <w:sz w:val="24"/>
          <w:szCs w:val="24"/>
        </w:rPr>
        <w:t>Tannock</w:t>
      </w:r>
      <w:proofErr w:type="spellEnd"/>
      <w:r w:rsidRPr="006216E3">
        <w:rPr>
          <w:rFonts w:ascii="Times New Roman" w:hAnsi="Times New Roman" w:cs="Times New Roman"/>
          <w:sz w:val="24"/>
          <w:szCs w:val="24"/>
        </w:rPr>
        <w:t xml:space="preserve">, I. F. (2015). Cognitive function in patients with colorectal cancer who do and do not receive chemotherapy: A prospective, longitudinal, controlled study. </w:t>
      </w:r>
      <w:r w:rsidRPr="006216E3">
        <w:rPr>
          <w:rFonts w:ascii="Times New Roman" w:hAnsi="Times New Roman" w:cs="Times New Roman"/>
          <w:i/>
          <w:iCs/>
          <w:sz w:val="24"/>
          <w:szCs w:val="24"/>
        </w:rPr>
        <w:t>Journal of Clinical Oncology: Official Journal of the American Society of Clinical Oncology, 33</w:t>
      </w:r>
      <w:r w:rsidRPr="006216E3">
        <w:rPr>
          <w:rFonts w:ascii="Times New Roman" w:hAnsi="Times New Roman" w:cs="Times New Roman"/>
          <w:sz w:val="24"/>
          <w:szCs w:val="24"/>
        </w:rPr>
        <w:t xml:space="preserve">(34), 4085–4092. </w:t>
      </w:r>
      <w:hyperlink r:id="rId103" w:history="1">
        <w:r w:rsidRPr="00260A44">
          <w:rPr>
            <w:rStyle w:val="Hyperlink"/>
            <w:rFonts w:ascii="Times New Roman" w:hAnsi="Times New Roman" w:cs="Times New Roman"/>
            <w:sz w:val="24"/>
            <w:szCs w:val="24"/>
          </w:rPr>
          <w:t>https://doi.org/10.1200/JCO.2015.63.0905</w:t>
        </w:r>
      </w:hyperlink>
      <w:r>
        <w:rPr>
          <w:rFonts w:ascii="Times New Roman" w:hAnsi="Times New Roman" w:cs="Times New Roman"/>
          <w:sz w:val="24"/>
          <w:szCs w:val="24"/>
        </w:rPr>
        <w:t xml:space="preserve"> </w:t>
      </w:r>
    </w:p>
    <w:p w14:paraId="0A0C5AC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Von Ah, D., </w:t>
      </w:r>
      <w:proofErr w:type="spellStart"/>
      <w:r w:rsidRPr="006216E3">
        <w:rPr>
          <w:rFonts w:ascii="Times New Roman" w:hAnsi="Times New Roman" w:cs="Times New Roman"/>
          <w:sz w:val="24"/>
          <w:szCs w:val="24"/>
        </w:rPr>
        <w:t>Storey</w:t>
      </w:r>
      <w:proofErr w:type="spellEnd"/>
      <w:r w:rsidRPr="006216E3">
        <w:rPr>
          <w:rFonts w:ascii="Times New Roman" w:hAnsi="Times New Roman" w:cs="Times New Roman"/>
          <w:sz w:val="24"/>
          <w:szCs w:val="24"/>
        </w:rPr>
        <w:t xml:space="preserve">, S., &amp; Crouch, A. (2018). Relationship between self-reported cognitive function and work-related outcomes in breast cancer survivors. </w:t>
      </w:r>
      <w:r w:rsidRPr="006216E3">
        <w:rPr>
          <w:rFonts w:ascii="Times New Roman" w:hAnsi="Times New Roman" w:cs="Times New Roman"/>
          <w:i/>
          <w:iCs/>
          <w:sz w:val="24"/>
          <w:szCs w:val="24"/>
        </w:rPr>
        <w:t>Journal of Cancer Survivorship, 12</w:t>
      </w:r>
      <w:r w:rsidRPr="006216E3">
        <w:rPr>
          <w:rFonts w:ascii="Times New Roman" w:hAnsi="Times New Roman" w:cs="Times New Roman"/>
          <w:sz w:val="24"/>
          <w:szCs w:val="24"/>
        </w:rPr>
        <w:t xml:space="preserve">, 246-255. </w:t>
      </w:r>
      <w:hyperlink r:id="rId104" w:history="1">
        <w:r w:rsidRPr="00260A44">
          <w:rPr>
            <w:rStyle w:val="Hyperlink"/>
            <w:rFonts w:ascii="Times New Roman" w:hAnsi="Times New Roman" w:cs="Times New Roman"/>
            <w:sz w:val="24"/>
            <w:szCs w:val="24"/>
          </w:rPr>
          <w:t>https://doi.org/10.1007/s11764-017-0664-6</w:t>
        </w:r>
      </w:hyperlink>
      <w:r>
        <w:rPr>
          <w:rFonts w:ascii="Times New Roman" w:hAnsi="Times New Roman" w:cs="Times New Roman"/>
          <w:sz w:val="24"/>
          <w:szCs w:val="24"/>
        </w:rPr>
        <w:t xml:space="preserve"> </w:t>
      </w:r>
    </w:p>
    <w:p w14:paraId="1702318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Wang, L., Apple, A. C., Schroeder, M. P., Ryals, A. J., Voss, J. L., </w:t>
      </w:r>
      <w:proofErr w:type="spellStart"/>
      <w:r w:rsidRPr="006216E3">
        <w:rPr>
          <w:rFonts w:ascii="Times New Roman" w:hAnsi="Times New Roman" w:cs="Times New Roman"/>
          <w:sz w:val="24"/>
          <w:szCs w:val="24"/>
        </w:rPr>
        <w:t>Gitelman</w:t>
      </w:r>
      <w:proofErr w:type="spellEnd"/>
      <w:r w:rsidRPr="006216E3">
        <w:rPr>
          <w:rFonts w:ascii="Times New Roman" w:hAnsi="Times New Roman" w:cs="Times New Roman"/>
          <w:sz w:val="24"/>
          <w:szCs w:val="24"/>
        </w:rPr>
        <w:t xml:space="preserve">, D., Sweet, J. J., Butt, Z. A., Cella, D., &amp; Wagner, L. I. (2016). Reduced prefrontal activation during working and long-term memory tasks and impaired patient-reported cognition among </w:t>
      </w:r>
      <w:r w:rsidRPr="006216E3">
        <w:rPr>
          <w:rFonts w:ascii="Times New Roman" w:hAnsi="Times New Roman" w:cs="Times New Roman"/>
          <w:sz w:val="24"/>
          <w:szCs w:val="24"/>
        </w:rPr>
        <w:lastRenderedPageBreak/>
        <w:t xml:space="preserve">cancer survivors </w:t>
      </w:r>
      <w:proofErr w:type="spellStart"/>
      <w:r w:rsidRPr="006216E3">
        <w:rPr>
          <w:rFonts w:ascii="Times New Roman" w:hAnsi="Times New Roman" w:cs="Times New Roman"/>
          <w:sz w:val="24"/>
          <w:szCs w:val="24"/>
        </w:rPr>
        <w:t>postchemotherapy</w:t>
      </w:r>
      <w:proofErr w:type="spellEnd"/>
      <w:r w:rsidRPr="006216E3">
        <w:rPr>
          <w:rFonts w:ascii="Times New Roman" w:hAnsi="Times New Roman" w:cs="Times New Roman"/>
          <w:sz w:val="24"/>
          <w:szCs w:val="24"/>
        </w:rPr>
        <w:t xml:space="preserve"> compared with healthy controls. </w:t>
      </w:r>
      <w:r w:rsidRPr="006216E3">
        <w:rPr>
          <w:rFonts w:ascii="Times New Roman" w:hAnsi="Times New Roman" w:cs="Times New Roman"/>
          <w:i/>
          <w:iCs/>
          <w:sz w:val="24"/>
          <w:szCs w:val="24"/>
        </w:rPr>
        <w:t>Cancer, 122</w:t>
      </w:r>
      <w:r w:rsidRPr="006216E3">
        <w:rPr>
          <w:rFonts w:ascii="Times New Roman" w:hAnsi="Times New Roman" w:cs="Times New Roman"/>
          <w:sz w:val="24"/>
          <w:szCs w:val="24"/>
        </w:rPr>
        <w:t xml:space="preserve">(2), 258–268. </w:t>
      </w:r>
      <w:hyperlink r:id="rId105" w:history="1">
        <w:r w:rsidRPr="00260A44">
          <w:rPr>
            <w:rStyle w:val="Hyperlink"/>
            <w:rFonts w:ascii="Times New Roman" w:hAnsi="Times New Roman" w:cs="Times New Roman"/>
            <w:sz w:val="24"/>
            <w:szCs w:val="24"/>
          </w:rPr>
          <w:t>https://doi.org/10.1002/cncr.29737</w:t>
        </w:r>
      </w:hyperlink>
      <w:r>
        <w:rPr>
          <w:rFonts w:ascii="Times New Roman" w:hAnsi="Times New Roman" w:cs="Times New Roman"/>
          <w:sz w:val="24"/>
          <w:szCs w:val="24"/>
        </w:rPr>
        <w:t xml:space="preserve"> </w:t>
      </w:r>
    </w:p>
    <w:p w14:paraId="4A3296E1"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Wang, X. M., </w:t>
      </w:r>
      <w:proofErr w:type="spellStart"/>
      <w:r w:rsidRPr="006216E3">
        <w:rPr>
          <w:rFonts w:ascii="Times New Roman" w:hAnsi="Times New Roman" w:cs="Times New Roman"/>
          <w:sz w:val="24"/>
          <w:szCs w:val="24"/>
        </w:rPr>
        <w:t>Walitt</w:t>
      </w:r>
      <w:proofErr w:type="spellEnd"/>
      <w:r w:rsidRPr="006216E3">
        <w:rPr>
          <w:rFonts w:ascii="Times New Roman" w:hAnsi="Times New Roman" w:cs="Times New Roman"/>
          <w:sz w:val="24"/>
          <w:szCs w:val="24"/>
        </w:rPr>
        <w:t xml:space="preserve">, B., </w:t>
      </w:r>
      <w:proofErr w:type="spellStart"/>
      <w:r w:rsidRPr="006216E3">
        <w:rPr>
          <w:rFonts w:ascii="Times New Roman" w:hAnsi="Times New Roman" w:cs="Times New Roman"/>
          <w:sz w:val="24"/>
          <w:szCs w:val="24"/>
        </w:rPr>
        <w:t>Saligan</w:t>
      </w:r>
      <w:proofErr w:type="spellEnd"/>
      <w:r w:rsidRPr="006216E3">
        <w:rPr>
          <w:rFonts w:ascii="Times New Roman" w:hAnsi="Times New Roman" w:cs="Times New Roman"/>
          <w:sz w:val="24"/>
          <w:szCs w:val="24"/>
        </w:rPr>
        <w:t xml:space="preserve">, L., Tiwari, A. F., Cheung, C. W., &amp; Zhang, Z. J. (2015). </w:t>
      </w:r>
      <w:proofErr w:type="spellStart"/>
      <w:r w:rsidRPr="006216E3">
        <w:rPr>
          <w:rFonts w:ascii="Times New Roman" w:hAnsi="Times New Roman" w:cs="Times New Roman"/>
          <w:sz w:val="24"/>
          <w:szCs w:val="24"/>
        </w:rPr>
        <w:t>Chemobrain</w:t>
      </w:r>
      <w:proofErr w:type="spellEnd"/>
      <w:r w:rsidRPr="006216E3">
        <w:rPr>
          <w:rFonts w:ascii="Times New Roman" w:hAnsi="Times New Roman" w:cs="Times New Roman"/>
          <w:sz w:val="24"/>
          <w:szCs w:val="24"/>
        </w:rPr>
        <w:t>: A critical review and causal hypothesis of link between cytokines and epigenetic reprogramming associated with chemotherapy. </w:t>
      </w:r>
      <w:r w:rsidRPr="006216E3">
        <w:rPr>
          <w:rFonts w:ascii="Times New Roman" w:hAnsi="Times New Roman" w:cs="Times New Roman"/>
          <w:i/>
          <w:iCs/>
          <w:sz w:val="24"/>
          <w:szCs w:val="24"/>
        </w:rPr>
        <w:t>Cytokine, 72</w:t>
      </w:r>
      <w:r w:rsidRPr="006216E3">
        <w:rPr>
          <w:rFonts w:ascii="Times New Roman" w:hAnsi="Times New Roman" w:cs="Times New Roman"/>
          <w:sz w:val="24"/>
          <w:szCs w:val="24"/>
        </w:rPr>
        <w:t xml:space="preserve">(1), 86-96. </w:t>
      </w:r>
      <w:hyperlink r:id="rId106" w:history="1">
        <w:r w:rsidRPr="006A471F">
          <w:rPr>
            <w:rStyle w:val="Hyperlink"/>
            <w:rFonts w:ascii="Times New Roman" w:hAnsi="Times New Roman" w:cs="Times New Roman"/>
            <w:sz w:val="24"/>
            <w:szCs w:val="24"/>
          </w:rPr>
          <w:t>https://doi.org/10.1016/j.cyto.2014.12.006</w:t>
        </w:r>
      </w:hyperlink>
      <w:r>
        <w:rPr>
          <w:rFonts w:ascii="Times New Roman" w:hAnsi="Times New Roman" w:cs="Times New Roman"/>
          <w:sz w:val="24"/>
          <w:szCs w:val="24"/>
        </w:rPr>
        <w:t xml:space="preserve"> </w:t>
      </w:r>
    </w:p>
    <w:p w14:paraId="11D30E3B" w14:textId="77777777" w:rsidR="007439EA"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Wardill</w:t>
      </w:r>
      <w:proofErr w:type="spellEnd"/>
      <w:r w:rsidRPr="006216E3">
        <w:rPr>
          <w:rFonts w:ascii="Times New Roman" w:hAnsi="Times New Roman" w:cs="Times New Roman"/>
          <w:sz w:val="24"/>
          <w:szCs w:val="24"/>
        </w:rPr>
        <w:t xml:space="preserve">, H. R., Mander, K. A., Van Sebille, Y. Z., Gibson, R. J., Logan, R. M., Bowen, J. M., &amp; </w:t>
      </w:r>
      <w:proofErr w:type="spellStart"/>
      <w:r w:rsidRPr="006216E3">
        <w:rPr>
          <w:rFonts w:ascii="Times New Roman" w:hAnsi="Times New Roman" w:cs="Times New Roman"/>
          <w:sz w:val="24"/>
          <w:szCs w:val="24"/>
        </w:rPr>
        <w:t>Sonis</w:t>
      </w:r>
      <w:proofErr w:type="spellEnd"/>
      <w:r w:rsidRPr="006216E3">
        <w:rPr>
          <w:rFonts w:ascii="Times New Roman" w:hAnsi="Times New Roman" w:cs="Times New Roman"/>
          <w:sz w:val="24"/>
          <w:szCs w:val="24"/>
        </w:rPr>
        <w:t xml:space="preserve">, S. T. (2016). Cytokine-mediated blood brain barrier disruption as a conduit for cancer/chemotherapy-associated neurotoxicity and cognitive dysfunction. </w:t>
      </w:r>
      <w:r w:rsidRPr="006216E3">
        <w:rPr>
          <w:rFonts w:ascii="Times New Roman" w:hAnsi="Times New Roman" w:cs="Times New Roman"/>
          <w:i/>
          <w:iCs/>
          <w:sz w:val="24"/>
          <w:szCs w:val="24"/>
        </w:rPr>
        <w:t>International Journal of Cancer</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139</w:t>
      </w:r>
      <w:r w:rsidRPr="006216E3">
        <w:rPr>
          <w:rFonts w:ascii="Times New Roman" w:hAnsi="Times New Roman" w:cs="Times New Roman"/>
          <w:sz w:val="24"/>
          <w:szCs w:val="24"/>
        </w:rPr>
        <w:t xml:space="preserve">(12), 2635–2645. </w:t>
      </w:r>
      <w:hyperlink r:id="rId107" w:history="1">
        <w:r w:rsidRPr="00260A44">
          <w:rPr>
            <w:rStyle w:val="Hyperlink"/>
            <w:rFonts w:ascii="Times New Roman" w:hAnsi="Times New Roman" w:cs="Times New Roman"/>
            <w:sz w:val="24"/>
            <w:szCs w:val="24"/>
          </w:rPr>
          <w:t>https://doi.org/10.1002/ijc.30252</w:t>
        </w:r>
      </w:hyperlink>
      <w:r>
        <w:rPr>
          <w:rFonts w:ascii="Times New Roman" w:hAnsi="Times New Roman" w:cs="Times New Roman"/>
          <w:sz w:val="24"/>
          <w:szCs w:val="24"/>
        </w:rPr>
        <w:t xml:space="preserve"> </w:t>
      </w:r>
    </w:p>
    <w:p w14:paraId="68D5B4C3" w14:textId="77777777" w:rsidR="007439EA" w:rsidRPr="002F517B" w:rsidRDefault="007439EA" w:rsidP="007439EA">
      <w:pPr>
        <w:spacing w:after="0" w:line="480" w:lineRule="auto"/>
        <w:ind w:left="720" w:hanging="720"/>
        <w:contextualSpacing/>
        <w:rPr>
          <w:rFonts w:ascii="Times New Roman" w:hAnsi="Times New Roman" w:cs="Times New Roman"/>
          <w:sz w:val="24"/>
          <w:szCs w:val="24"/>
        </w:rPr>
      </w:pPr>
      <w:proofErr w:type="spellStart"/>
      <w:r w:rsidRPr="006216E3">
        <w:rPr>
          <w:rFonts w:ascii="Times New Roman" w:hAnsi="Times New Roman" w:cs="Times New Roman"/>
          <w:sz w:val="24"/>
          <w:szCs w:val="24"/>
        </w:rPr>
        <w:t>Wefel</w:t>
      </w:r>
      <w:proofErr w:type="spellEnd"/>
      <w:r w:rsidRPr="006216E3">
        <w:rPr>
          <w:rFonts w:ascii="Times New Roman" w:hAnsi="Times New Roman" w:cs="Times New Roman"/>
          <w:sz w:val="24"/>
          <w:szCs w:val="24"/>
        </w:rPr>
        <w:t xml:space="preserve">, J. S., Vardy, J., Ahles, T., &amp; </w:t>
      </w:r>
      <w:proofErr w:type="spellStart"/>
      <w:r w:rsidRPr="006216E3">
        <w:rPr>
          <w:rFonts w:ascii="Times New Roman" w:hAnsi="Times New Roman" w:cs="Times New Roman"/>
          <w:sz w:val="24"/>
          <w:szCs w:val="24"/>
        </w:rPr>
        <w:t>Schagen</w:t>
      </w:r>
      <w:proofErr w:type="spellEnd"/>
      <w:r w:rsidRPr="006216E3">
        <w:rPr>
          <w:rFonts w:ascii="Times New Roman" w:hAnsi="Times New Roman" w:cs="Times New Roman"/>
          <w:sz w:val="24"/>
          <w:szCs w:val="24"/>
        </w:rPr>
        <w:t xml:space="preserve">, S. B. (2011). International Cognition and Cancer Task Force recommendations to </w:t>
      </w:r>
      <w:proofErr w:type="spellStart"/>
      <w:r w:rsidRPr="006216E3">
        <w:rPr>
          <w:rFonts w:ascii="Times New Roman" w:hAnsi="Times New Roman" w:cs="Times New Roman"/>
          <w:sz w:val="24"/>
          <w:szCs w:val="24"/>
        </w:rPr>
        <w:t>harmonise</w:t>
      </w:r>
      <w:proofErr w:type="spellEnd"/>
      <w:r w:rsidRPr="006216E3">
        <w:rPr>
          <w:rFonts w:ascii="Times New Roman" w:hAnsi="Times New Roman" w:cs="Times New Roman"/>
          <w:sz w:val="24"/>
          <w:szCs w:val="24"/>
        </w:rPr>
        <w:t xml:space="preserve"> studies of cognitive function in patients with cancer. </w:t>
      </w:r>
      <w:r w:rsidRPr="006216E3">
        <w:rPr>
          <w:rFonts w:ascii="Times New Roman" w:hAnsi="Times New Roman" w:cs="Times New Roman"/>
          <w:i/>
          <w:iCs/>
          <w:sz w:val="24"/>
          <w:szCs w:val="24"/>
        </w:rPr>
        <w:t>The Lancet Oncology, 12</w:t>
      </w:r>
      <w:r w:rsidRPr="006216E3">
        <w:rPr>
          <w:rFonts w:ascii="Times New Roman" w:hAnsi="Times New Roman" w:cs="Times New Roman"/>
          <w:sz w:val="24"/>
          <w:szCs w:val="24"/>
        </w:rPr>
        <w:t xml:space="preserve">(7), 703-708. </w:t>
      </w:r>
      <w:r>
        <w:rPr>
          <w:rFonts w:ascii="Times New Roman" w:hAnsi="Times New Roman" w:cs="Times New Roman"/>
          <w:sz w:val="24"/>
          <w:szCs w:val="24"/>
        </w:rPr>
        <w:br/>
      </w:r>
      <w:hyperlink r:id="rId108" w:history="1">
        <w:r w:rsidRPr="00260A44">
          <w:rPr>
            <w:rStyle w:val="Hyperlink"/>
            <w:rFonts w:ascii="Times New Roman" w:hAnsi="Times New Roman" w:cs="Times New Roman"/>
            <w:sz w:val="24"/>
            <w:szCs w:val="24"/>
          </w:rPr>
          <w:t>https://doi.org/10.1016/S1470-2045(10)70294-1</w:t>
        </w:r>
      </w:hyperlink>
      <w:r>
        <w:rPr>
          <w:rFonts w:ascii="Times New Roman" w:hAnsi="Times New Roman" w:cs="Times New Roman"/>
          <w:sz w:val="24"/>
          <w:szCs w:val="24"/>
        </w:rPr>
        <w:t xml:space="preserve"> </w:t>
      </w:r>
    </w:p>
    <w:p w14:paraId="69849A0B"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75FF5">
        <w:rPr>
          <w:rFonts w:ascii="Times New Roman" w:eastAsia="Times New Roman" w:hAnsi="Times New Roman" w:cs="Times New Roman"/>
          <w:bCs/>
          <w:kern w:val="0"/>
          <w:sz w:val="24"/>
          <w:szCs w:val="24"/>
          <w14:ligatures w14:val="none"/>
        </w:rPr>
        <w:t xml:space="preserve">White, C. N., &amp; Curl, R. (2018). Cueing effects in the attentional network test: A spotlight diffusion model analysis. </w:t>
      </w:r>
      <w:r w:rsidRPr="00C75FF5">
        <w:rPr>
          <w:rFonts w:ascii="Times New Roman" w:eastAsia="Times New Roman" w:hAnsi="Times New Roman" w:cs="Times New Roman"/>
          <w:bCs/>
          <w:i/>
          <w:iCs/>
          <w:kern w:val="0"/>
          <w:sz w:val="24"/>
          <w:szCs w:val="24"/>
          <w14:ligatures w14:val="none"/>
        </w:rPr>
        <w:t>Computational Brain &amp; Behavior, 1</w:t>
      </w:r>
      <w:r w:rsidRPr="00C75FF5">
        <w:rPr>
          <w:rFonts w:ascii="Times New Roman" w:eastAsia="Times New Roman" w:hAnsi="Times New Roman" w:cs="Times New Roman"/>
          <w:bCs/>
          <w:kern w:val="0"/>
          <w:sz w:val="24"/>
          <w:szCs w:val="24"/>
          <w14:ligatures w14:val="none"/>
        </w:rPr>
        <w:t xml:space="preserve">, 59-68. </w:t>
      </w:r>
      <w:hyperlink r:id="rId109" w:history="1">
        <w:r w:rsidRPr="000B1F55">
          <w:rPr>
            <w:rStyle w:val="Hyperlink"/>
            <w:rFonts w:ascii="Times New Roman" w:eastAsia="Times New Roman" w:hAnsi="Times New Roman" w:cs="Times New Roman"/>
            <w:bCs/>
            <w:kern w:val="0"/>
            <w:sz w:val="24"/>
            <w:szCs w:val="24"/>
            <w14:ligatures w14:val="none"/>
          </w:rPr>
          <w:t>https://doi.org/10.1007/s42113-018-0004-6</w:t>
        </w:r>
      </w:hyperlink>
      <w:r>
        <w:rPr>
          <w:rFonts w:ascii="Times New Roman" w:eastAsia="Times New Roman" w:hAnsi="Times New Roman" w:cs="Times New Roman"/>
          <w:bCs/>
          <w:kern w:val="0"/>
          <w:sz w:val="24"/>
          <w:szCs w:val="24"/>
          <w14:ligatures w14:val="none"/>
        </w:rPr>
        <w:t xml:space="preserve"> </w:t>
      </w:r>
    </w:p>
    <w:p w14:paraId="1F1685D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571AA2">
        <w:rPr>
          <w:rFonts w:ascii="Times New Roman" w:hAnsi="Times New Roman" w:cs="Times New Roman"/>
          <w:sz w:val="24"/>
          <w:szCs w:val="24"/>
        </w:rPr>
        <w:t xml:space="preserve">White, C. N., &amp; Kitchen, K. N. (2022). On the </w:t>
      </w:r>
      <w:r>
        <w:rPr>
          <w:rFonts w:ascii="Times New Roman" w:hAnsi="Times New Roman" w:cs="Times New Roman"/>
          <w:sz w:val="24"/>
          <w:szCs w:val="24"/>
        </w:rPr>
        <w:t>n</w:t>
      </w:r>
      <w:r w:rsidRPr="00571AA2">
        <w:rPr>
          <w:rFonts w:ascii="Times New Roman" w:hAnsi="Times New Roman" w:cs="Times New Roman"/>
          <w:sz w:val="24"/>
          <w:szCs w:val="24"/>
        </w:rPr>
        <w:t xml:space="preserve">eed to </w:t>
      </w:r>
      <w:r>
        <w:rPr>
          <w:rFonts w:ascii="Times New Roman" w:hAnsi="Times New Roman" w:cs="Times New Roman"/>
          <w:sz w:val="24"/>
          <w:szCs w:val="24"/>
        </w:rPr>
        <w:t>i</w:t>
      </w:r>
      <w:r w:rsidRPr="00571AA2">
        <w:rPr>
          <w:rFonts w:ascii="Times New Roman" w:hAnsi="Times New Roman" w:cs="Times New Roman"/>
          <w:sz w:val="24"/>
          <w:szCs w:val="24"/>
        </w:rPr>
        <w:t xml:space="preserve">mprove the </w:t>
      </w:r>
      <w:r>
        <w:rPr>
          <w:rFonts w:ascii="Times New Roman" w:hAnsi="Times New Roman" w:cs="Times New Roman"/>
          <w:sz w:val="24"/>
          <w:szCs w:val="24"/>
        </w:rPr>
        <w:t>w</w:t>
      </w:r>
      <w:r w:rsidRPr="00571AA2">
        <w:rPr>
          <w:rFonts w:ascii="Times New Roman" w:hAnsi="Times New Roman" w:cs="Times New Roman"/>
          <w:sz w:val="24"/>
          <w:szCs w:val="24"/>
        </w:rPr>
        <w:t xml:space="preserve">ay </w:t>
      </w:r>
      <w:r>
        <w:rPr>
          <w:rFonts w:ascii="Times New Roman" w:hAnsi="Times New Roman" w:cs="Times New Roman"/>
          <w:sz w:val="24"/>
          <w:szCs w:val="24"/>
        </w:rPr>
        <w:t>i</w:t>
      </w:r>
      <w:r w:rsidRPr="00571AA2">
        <w:rPr>
          <w:rFonts w:ascii="Times New Roman" w:hAnsi="Times New Roman" w:cs="Times New Roman"/>
          <w:sz w:val="24"/>
          <w:szCs w:val="24"/>
        </w:rPr>
        <w:t xml:space="preserve">ndividual </w:t>
      </w:r>
      <w:r>
        <w:rPr>
          <w:rFonts w:ascii="Times New Roman" w:hAnsi="Times New Roman" w:cs="Times New Roman"/>
          <w:sz w:val="24"/>
          <w:szCs w:val="24"/>
        </w:rPr>
        <w:t>d</w:t>
      </w:r>
      <w:r w:rsidRPr="00571AA2">
        <w:rPr>
          <w:rFonts w:ascii="Times New Roman" w:hAnsi="Times New Roman" w:cs="Times New Roman"/>
          <w:sz w:val="24"/>
          <w:szCs w:val="24"/>
        </w:rPr>
        <w:t xml:space="preserve">ifferences in </w:t>
      </w:r>
      <w:r>
        <w:rPr>
          <w:rFonts w:ascii="Times New Roman" w:hAnsi="Times New Roman" w:cs="Times New Roman"/>
          <w:sz w:val="24"/>
          <w:szCs w:val="24"/>
        </w:rPr>
        <w:t>c</w:t>
      </w:r>
      <w:r w:rsidRPr="00571AA2">
        <w:rPr>
          <w:rFonts w:ascii="Times New Roman" w:hAnsi="Times New Roman" w:cs="Times New Roman"/>
          <w:sz w:val="24"/>
          <w:szCs w:val="24"/>
        </w:rPr>
        <w:t xml:space="preserve">ognitive </w:t>
      </w:r>
      <w:r>
        <w:rPr>
          <w:rFonts w:ascii="Times New Roman" w:hAnsi="Times New Roman" w:cs="Times New Roman"/>
          <w:sz w:val="24"/>
          <w:szCs w:val="24"/>
        </w:rPr>
        <w:t>f</w:t>
      </w:r>
      <w:r w:rsidRPr="00571AA2">
        <w:rPr>
          <w:rFonts w:ascii="Times New Roman" w:hAnsi="Times New Roman" w:cs="Times New Roman"/>
          <w:sz w:val="24"/>
          <w:szCs w:val="24"/>
        </w:rPr>
        <w:t xml:space="preserve">unction </w:t>
      </w:r>
      <w:r>
        <w:rPr>
          <w:rFonts w:ascii="Times New Roman" w:hAnsi="Times New Roman" w:cs="Times New Roman"/>
          <w:sz w:val="24"/>
          <w:szCs w:val="24"/>
        </w:rPr>
        <w:t>a</w:t>
      </w:r>
      <w:r w:rsidRPr="00571AA2">
        <w:rPr>
          <w:rFonts w:ascii="Times New Roman" w:hAnsi="Times New Roman" w:cs="Times New Roman"/>
          <w:sz w:val="24"/>
          <w:szCs w:val="24"/>
        </w:rPr>
        <w:t xml:space="preserve">re </w:t>
      </w:r>
      <w:r>
        <w:rPr>
          <w:rFonts w:ascii="Times New Roman" w:hAnsi="Times New Roman" w:cs="Times New Roman"/>
          <w:sz w:val="24"/>
          <w:szCs w:val="24"/>
        </w:rPr>
        <w:t>m</w:t>
      </w:r>
      <w:r w:rsidRPr="00571AA2">
        <w:rPr>
          <w:rFonts w:ascii="Times New Roman" w:hAnsi="Times New Roman" w:cs="Times New Roman"/>
          <w:sz w:val="24"/>
          <w:szCs w:val="24"/>
        </w:rPr>
        <w:t xml:space="preserve">easured </w:t>
      </w:r>
      <w:r>
        <w:rPr>
          <w:rFonts w:ascii="Times New Roman" w:hAnsi="Times New Roman" w:cs="Times New Roman"/>
          <w:sz w:val="24"/>
          <w:szCs w:val="24"/>
        </w:rPr>
        <w:t>w</w:t>
      </w:r>
      <w:r w:rsidRPr="00571AA2">
        <w:rPr>
          <w:rFonts w:ascii="Times New Roman" w:hAnsi="Times New Roman" w:cs="Times New Roman"/>
          <w:sz w:val="24"/>
          <w:szCs w:val="24"/>
        </w:rPr>
        <w:t xml:space="preserve">ith </w:t>
      </w:r>
      <w:r>
        <w:rPr>
          <w:rFonts w:ascii="Times New Roman" w:hAnsi="Times New Roman" w:cs="Times New Roman"/>
          <w:sz w:val="24"/>
          <w:szCs w:val="24"/>
        </w:rPr>
        <w:t>r</w:t>
      </w:r>
      <w:r w:rsidRPr="00571AA2">
        <w:rPr>
          <w:rFonts w:ascii="Times New Roman" w:hAnsi="Times New Roman" w:cs="Times New Roman"/>
          <w:sz w:val="24"/>
          <w:szCs w:val="24"/>
        </w:rPr>
        <w:t xml:space="preserve">eaction </w:t>
      </w:r>
      <w:r>
        <w:rPr>
          <w:rFonts w:ascii="Times New Roman" w:hAnsi="Times New Roman" w:cs="Times New Roman"/>
          <w:sz w:val="24"/>
          <w:szCs w:val="24"/>
        </w:rPr>
        <w:t>t</w:t>
      </w:r>
      <w:r w:rsidRPr="00571AA2">
        <w:rPr>
          <w:rFonts w:ascii="Times New Roman" w:hAnsi="Times New Roman" w:cs="Times New Roman"/>
          <w:sz w:val="24"/>
          <w:szCs w:val="24"/>
        </w:rPr>
        <w:t xml:space="preserve">ime </w:t>
      </w:r>
      <w:r>
        <w:rPr>
          <w:rFonts w:ascii="Times New Roman" w:hAnsi="Times New Roman" w:cs="Times New Roman"/>
          <w:sz w:val="24"/>
          <w:szCs w:val="24"/>
        </w:rPr>
        <w:t>t</w:t>
      </w:r>
      <w:r w:rsidRPr="00571AA2">
        <w:rPr>
          <w:rFonts w:ascii="Times New Roman" w:hAnsi="Times New Roman" w:cs="Times New Roman"/>
          <w:sz w:val="24"/>
          <w:szCs w:val="24"/>
        </w:rPr>
        <w:t xml:space="preserve">asks. </w:t>
      </w:r>
      <w:r w:rsidRPr="00571AA2">
        <w:rPr>
          <w:rFonts w:ascii="Times New Roman" w:hAnsi="Times New Roman" w:cs="Times New Roman"/>
          <w:i/>
          <w:iCs/>
          <w:sz w:val="24"/>
          <w:szCs w:val="24"/>
        </w:rPr>
        <w:t>Current Directions in Psychological Science, 31</w:t>
      </w:r>
      <w:r w:rsidRPr="00571AA2">
        <w:rPr>
          <w:rFonts w:ascii="Times New Roman" w:hAnsi="Times New Roman" w:cs="Times New Roman"/>
          <w:sz w:val="24"/>
          <w:szCs w:val="24"/>
        </w:rPr>
        <w:t xml:space="preserve">(3), 223-230. </w:t>
      </w:r>
      <w:hyperlink r:id="rId110" w:history="1">
        <w:r w:rsidRPr="006A471F">
          <w:rPr>
            <w:rStyle w:val="Hyperlink"/>
            <w:rFonts w:ascii="Times New Roman" w:hAnsi="Times New Roman" w:cs="Times New Roman"/>
            <w:sz w:val="24"/>
            <w:szCs w:val="24"/>
          </w:rPr>
          <w:t>https://doi.org/10.1177/09637214221077060</w:t>
        </w:r>
      </w:hyperlink>
      <w:r>
        <w:rPr>
          <w:rFonts w:ascii="Times New Roman" w:hAnsi="Times New Roman" w:cs="Times New Roman"/>
          <w:sz w:val="24"/>
          <w:szCs w:val="24"/>
        </w:rPr>
        <w:t xml:space="preserve"> </w:t>
      </w:r>
    </w:p>
    <w:p w14:paraId="3E196DE2"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 xml:space="preserve">White, C. N., Ratcliff, R., Vasey, M. W., &amp; </w:t>
      </w:r>
      <w:proofErr w:type="spellStart"/>
      <w:r w:rsidRPr="00E21AC7">
        <w:rPr>
          <w:rFonts w:ascii="Times New Roman" w:hAnsi="Times New Roman" w:cs="Times New Roman"/>
          <w:sz w:val="24"/>
          <w:szCs w:val="24"/>
        </w:rPr>
        <w:t>McKoon</w:t>
      </w:r>
      <w:proofErr w:type="spellEnd"/>
      <w:r w:rsidRPr="00E21AC7">
        <w:rPr>
          <w:rFonts w:ascii="Times New Roman" w:hAnsi="Times New Roman" w:cs="Times New Roman"/>
          <w:sz w:val="24"/>
          <w:szCs w:val="24"/>
        </w:rPr>
        <w:t>, G. (2010).</w:t>
      </w:r>
      <w:r>
        <w:rPr>
          <w:rFonts w:ascii="Times New Roman" w:hAnsi="Times New Roman" w:cs="Times New Roman"/>
          <w:sz w:val="24"/>
          <w:szCs w:val="24"/>
        </w:rPr>
        <w:t xml:space="preserve"> </w:t>
      </w:r>
      <w:r w:rsidRPr="00E21AC7">
        <w:rPr>
          <w:rFonts w:ascii="Times New Roman" w:hAnsi="Times New Roman" w:cs="Times New Roman"/>
          <w:sz w:val="24"/>
          <w:szCs w:val="24"/>
        </w:rPr>
        <w:t xml:space="preserve">Anxiety enhances threat processing without competition among multiple inputs: A diffusion model analysis. </w:t>
      </w:r>
      <w:r w:rsidRPr="00E21AC7">
        <w:rPr>
          <w:rFonts w:ascii="Times New Roman" w:hAnsi="Times New Roman" w:cs="Times New Roman"/>
          <w:i/>
          <w:iCs/>
          <w:sz w:val="24"/>
          <w:szCs w:val="24"/>
        </w:rPr>
        <w:t>Emotion, 10</w:t>
      </w:r>
      <w:r w:rsidRPr="00E21AC7">
        <w:rPr>
          <w:rFonts w:ascii="Times New Roman" w:hAnsi="Times New Roman" w:cs="Times New Roman"/>
          <w:sz w:val="24"/>
          <w:szCs w:val="24"/>
        </w:rPr>
        <w:t xml:space="preserve">(5), 662–677. </w:t>
      </w:r>
      <w:hyperlink r:id="rId111" w:history="1">
        <w:r w:rsidRPr="006A471F">
          <w:rPr>
            <w:rStyle w:val="Hyperlink"/>
            <w:rFonts w:ascii="Times New Roman" w:hAnsi="Times New Roman" w:cs="Times New Roman"/>
            <w:sz w:val="24"/>
            <w:szCs w:val="24"/>
          </w:rPr>
          <w:t>https://doi.org/10.1037/a0019474</w:t>
        </w:r>
      </w:hyperlink>
      <w:r>
        <w:rPr>
          <w:rFonts w:ascii="Times New Roman" w:hAnsi="Times New Roman" w:cs="Times New Roman"/>
          <w:sz w:val="24"/>
          <w:szCs w:val="24"/>
        </w:rPr>
        <w:t xml:space="preserve"> </w:t>
      </w:r>
    </w:p>
    <w:p w14:paraId="70995CB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lastRenderedPageBreak/>
        <w:t xml:space="preserve">White, C. N., Ratcliff, R., Vasey, M. W., &amp; </w:t>
      </w:r>
      <w:proofErr w:type="spellStart"/>
      <w:r w:rsidRPr="00E21AC7">
        <w:rPr>
          <w:rFonts w:ascii="Times New Roman" w:hAnsi="Times New Roman" w:cs="Times New Roman"/>
          <w:sz w:val="24"/>
          <w:szCs w:val="24"/>
        </w:rPr>
        <w:t>McKoon</w:t>
      </w:r>
      <w:proofErr w:type="spellEnd"/>
      <w:r w:rsidRPr="00E21AC7">
        <w:rPr>
          <w:rFonts w:ascii="Times New Roman" w:hAnsi="Times New Roman" w:cs="Times New Roman"/>
          <w:sz w:val="24"/>
          <w:szCs w:val="24"/>
        </w:rPr>
        <w:t>, G. (2010</w:t>
      </w:r>
      <w:r>
        <w:rPr>
          <w:rFonts w:ascii="Times New Roman" w:hAnsi="Times New Roman" w:cs="Times New Roman"/>
          <w:sz w:val="24"/>
          <w:szCs w:val="24"/>
        </w:rPr>
        <w:t>b</w:t>
      </w:r>
      <w:r w:rsidRPr="00E21AC7">
        <w:rPr>
          <w:rFonts w:ascii="Times New Roman" w:hAnsi="Times New Roman" w:cs="Times New Roman"/>
          <w:sz w:val="24"/>
          <w:szCs w:val="24"/>
        </w:rPr>
        <w:t xml:space="preserve">). Using diffusion models to understand clinical disorders. Journal of </w:t>
      </w:r>
      <w:r>
        <w:rPr>
          <w:rFonts w:ascii="Times New Roman" w:hAnsi="Times New Roman" w:cs="Times New Roman"/>
          <w:sz w:val="24"/>
          <w:szCs w:val="24"/>
        </w:rPr>
        <w:t>M</w:t>
      </w:r>
      <w:r w:rsidRPr="00E21AC7">
        <w:rPr>
          <w:rFonts w:ascii="Times New Roman" w:hAnsi="Times New Roman" w:cs="Times New Roman"/>
          <w:sz w:val="24"/>
          <w:szCs w:val="24"/>
        </w:rPr>
        <w:t xml:space="preserve">athematical </w:t>
      </w:r>
      <w:r>
        <w:rPr>
          <w:rFonts w:ascii="Times New Roman" w:hAnsi="Times New Roman" w:cs="Times New Roman"/>
          <w:sz w:val="24"/>
          <w:szCs w:val="24"/>
        </w:rPr>
        <w:t>P</w:t>
      </w:r>
      <w:r w:rsidRPr="00E21AC7">
        <w:rPr>
          <w:rFonts w:ascii="Times New Roman" w:hAnsi="Times New Roman" w:cs="Times New Roman"/>
          <w:sz w:val="24"/>
          <w:szCs w:val="24"/>
        </w:rPr>
        <w:t xml:space="preserve">sychology, 54(1), 39-52. </w:t>
      </w:r>
      <w:hyperlink r:id="rId112" w:history="1">
        <w:r w:rsidRPr="006A471F">
          <w:rPr>
            <w:rStyle w:val="Hyperlink"/>
            <w:rFonts w:ascii="Times New Roman" w:hAnsi="Times New Roman" w:cs="Times New Roman"/>
            <w:sz w:val="24"/>
            <w:szCs w:val="24"/>
          </w:rPr>
          <w:t>https://doi.org/10.1016/j.jmp.2010.01.004</w:t>
        </w:r>
      </w:hyperlink>
      <w:r>
        <w:rPr>
          <w:rFonts w:ascii="Times New Roman" w:hAnsi="Times New Roman" w:cs="Times New Roman"/>
          <w:sz w:val="24"/>
          <w:szCs w:val="24"/>
        </w:rPr>
        <w:t xml:space="preserve"> </w:t>
      </w:r>
    </w:p>
    <w:p w14:paraId="46864AEB"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World Cancer Research Fund International (2023). </w:t>
      </w:r>
      <w:r w:rsidRPr="006216E3">
        <w:rPr>
          <w:rFonts w:ascii="Times New Roman" w:hAnsi="Times New Roman" w:cs="Times New Roman"/>
          <w:i/>
          <w:iCs/>
          <w:sz w:val="24"/>
          <w:szCs w:val="24"/>
        </w:rPr>
        <w:t>Worldwide cancer data</w:t>
      </w:r>
      <w:r w:rsidRPr="006216E3">
        <w:rPr>
          <w:rFonts w:ascii="Times New Roman" w:hAnsi="Times New Roman" w:cs="Times New Roman"/>
          <w:sz w:val="24"/>
          <w:szCs w:val="24"/>
        </w:rPr>
        <w:t xml:space="preserve">. World Cancer Research Fund International. </w:t>
      </w:r>
      <w:hyperlink r:id="rId113" w:history="1">
        <w:r w:rsidRPr="00260A44">
          <w:rPr>
            <w:rStyle w:val="Hyperlink"/>
            <w:rFonts w:ascii="Times New Roman" w:hAnsi="Times New Roman" w:cs="Times New Roman"/>
            <w:sz w:val="24"/>
            <w:szCs w:val="24"/>
          </w:rPr>
          <w:t>https://www.wcrf.org/cancer-trends/worldwide-cancer-data/</w:t>
        </w:r>
      </w:hyperlink>
      <w:r>
        <w:rPr>
          <w:rFonts w:ascii="Times New Roman" w:hAnsi="Times New Roman" w:cs="Times New Roman"/>
          <w:sz w:val="24"/>
          <w:szCs w:val="24"/>
        </w:rPr>
        <w:t xml:space="preserve"> </w:t>
      </w:r>
    </w:p>
    <w:p w14:paraId="28F4F802" w14:textId="77777777" w:rsidR="007439EA" w:rsidRPr="006216E3"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Wu, L. M., </w:t>
      </w:r>
      <w:proofErr w:type="spellStart"/>
      <w:r w:rsidRPr="006216E3">
        <w:rPr>
          <w:rFonts w:ascii="Times New Roman" w:hAnsi="Times New Roman" w:cs="Times New Roman"/>
          <w:sz w:val="24"/>
          <w:szCs w:val="24"/>
        </w:rPr>
        <w:t>Kuprian</w:t>
      </w:r>
      <w:proofErr w:type="spellEnd"/>
      <w:r w:rsidRPr="006216E3">
        <w:rPr>
          <w:rFonts w:ascii="Times New Roman" w:hAnsi="Times New Roman" w:cs="Times New Roman"/>
          <w:sz w:val="24"/>
          <w:szCs w:val="24"/>
        </w:rPr>
        <w:t xml:space="preserve">, N., Herbert, K., </w:t>
      </w:r>
      <w:proofErr w:type="spellStart"/>
      <w:r w:rsidRPr="006216E3">
        <w:rPr>
          <w:rFonts w:ascii="Times New Roman" w:hAnsi="Times New Roman" w:cs="Times New Roman"/>
          <w:sz w:val="24"/>
          <w:szCs w:val="24"/>
        </w:rPr>
        <w:t>Amidi</w:t>
      </w:r>
      <w:proofErr w:type="spellEnd"/>
      <w:r w:rsidRPr="006216E3">
        <w:rPr>
          <w:rFonts w:ascii="Times New Roman" w:hAnsi="Times New Roman" w:cs="Times New Roman"/>
          <w:sz w:val="24"/>
          <w:szCs w:val="24"/>
        </w:rPr>
        <w:t xml:space="preserve">, A., Austin, J., </w:t>
      </w:r>
      <w:proofErr w:type="spellStart"/>
      <w:r w:rsidRPr="006216E3">
        <w:rPr>
          <w:rFonts w:ascii="Times New Roman" w:hAnsi="Times New Roman" w:cs="Times New Roman"/>
          <w:sz w:val="24"/>
          <w:szCs w:val="24"/>
        </w:rPr>
        <w:t>Valdimarsdottir</w:t>
      </w:r>
      <w:proofErr w:type="spellEnd"/>
      <w:r w:rsidRPr="006216E3">
        <w:rPr>
          <w:rFonts w:ascii="Times New Roman" w:hAnsi="Times New Roman" w:cs="Times New Roman"/>
          <w:sz w:val="24"/>
          <w:szCs w:val="24"/>
        </w:rPr>
        <w:t xml:space="preserve">, H., &amp; Rini, C. (2019). A mixed methods analysis of perceived cognitive impairment in hematopoietic stem cell transplant survivors. </w:t>
      </w:r>
      <w:r w:rsidRPr="006216E3">
        <w:rPr>
          <w:rFonts w:ascii="Times New Roman" w:hAnsi="Times New Roman" w:cs="Times New Roman"/>
          <w:i/>
          <w:iCs/>
          <w:sz w:val="24"/>
          <w:szCs w:val="24"/>
        </w:rPr>
        <w:t>Palliative and Supportive Care, 17</w:t>
      </w:r>
      <w:r w:rsidRPr="006216E3">
        <w:rPr>
          <w:rFonts w:ascii="Times New Roman" w:hAnsi="Times New Roman" w:cs="Times New Roman"/>
          <w:sz w:val="24"/>
          <w:szCs w:val="24"/>
        </w:rPr>
        <w:t xml:space="preserve">(4), 396–402. </w:t>
      </w:r>
      <w:hyperlink r:id="rId114" w:history="1">
        <w:r w:rsidRPr="00260A44">
          <w:rPr>
            <w:rStyle w:val="Hyperlink"/>
            <w:rFonts w:ascii="Times New Roman" w:hAnsi="Times New Roman" w:cs="Times New Roman"/>
            <w:sz w:val="24"/>
            <w:szCs w:val="24"/>
          </w:rPr>
          <w:t>https://doi.org/10.1017/S1478951518000664</w:t>
        </w:r>
      </w:hyperlink>
      <w:r>
        <w:rPr>
          <w:rFonts w:ascii="Times New Roman" w:hAnsi="Times New Roman" w:cs="Times New Roman"/>
          <w:sz w:val="24"/>
          <w:szCs w:val="24"/>
        </w:rPr>
        <w:t xml:space="preserve"> </w:t>
      </w:r>
    </w:p>
    <w:p w14:paraId="58DB2803" w14:textId="77777777" w:rsidR="007439EA"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Yang, Y., &amp; Hendrix, C. C. (2018). Cancer-related cognitive impairment in breast cancer patients: Influences of psychological variables. </w:t>
      </w:r>
      <w:r w:rsidRPr="006216E3">
        <w:rPr>
          <w:rFonts w:ascii="Times New Roman" w:hAnsi="Times New Roman" w:cs="Times New Roman"/>
          <w:i/>
          <w:iCs/>
          <w:sz w:val="24"/>
          <w:szCs w:val="24"/>
        </w:rPr>
        <w:t>Asia-Pacific Journal of Oncology Nursing, 5</w:t>
      </w:r>
      <w:r w:rsidRPr="006216E3">
        <w:rPr>
          <w:rFonts w:ascii="Times New Roman" w:hAnsi="Times New Roman" w:cs="Times New Roman"/>
          <w:sz w:val="24"/>
          <w:szCs w:val="24"/>
        </w:rPr>
        <w:t xml:space="preserve">(3), 296-306. </w:t>
      </w:r>
      <w:hyperlink r:id="rId115" w:history="1">
        <w:r w:rsidRPr="00260A44">
          <w:rPr>
            <w:rStyle w:val="Hyperlink"/>
            <w:rFonts w:ascii="Times New Roman" w:hAnsi="Times New Roman" w:cs="Times New Roman"/>
            <w:sz w:val="24"/>
            <w:szCs w:val="24"/>
          </w:rPr>
          <w:t>https://doi.org/10.4103/apjon.apjon_16_18</w:t>
        </w:r>
      </w:hyperlink>
      <w:r>
        <w:rPr>
          <w:rFonts w:ascii="Times New Roman" w:hAnsi="Times New Roman" w:cs="Times New Roman"/>
          <w:sz w:val="24"/>
          <w:szCs w:val="24"/>
        </w:rPr>
        <w:t xml:space="preserve"> </w:t>
      </w:r>
    </w:p>
    <w:p w14:paraId="6A9AD946" w14:textId="77777777" w:rsidR="007439EA"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Yap, N. Y., Toh, Y. L., Tan, C. J., Acharya, M. M., &amp; Chan, A. (2021). Relationship between cytokines and brain-derived neurotrophic factor (BDNF) in trajectories of cancer-related cognitive impairment. </w:t>
      </w:r>
      <w:r w:rsidRPr="006216E3">
        <w:rPr>
          <w:rFonts w:ascii="Times New Roman" w:hAnsi="Times New Roman" w:cs="Times New Roman"/>
          <w:i/>
          <w:iCs/>
          <w:sz w:val="24"/>
          <w:szCs w:val="24"/>
        </w:rPr>
        <w:t>Cytokine, 144</w:t>
      </w:r>
      <w:r w:rsidRPr="006216E3">
        <w:rPr>
          <w:rFonts w:ascii="Times New Roman" w:hAnsi="Times New Roman" w:cs="Times New Roman"/>
          <w:sz w:val="24"/>
          <w:szCs w:val="24"/>
        </w:rPr>
        <w:t xml:space="preserve">, 155556. </w:t>
      </w:r>
      <w:hyperlink r:id="rId116" w:history="1">
        <w:r w:rsidRPr="00260A44">
          <w:rPr>
            <w:rStyle w:val="Hyperlink"/>
            <w:rFonts w:ascii="Times New Roman" w:hAnsi="Times New Roman" w:cs="Times New Roman"/>
            <w:sz w:val="24"/>
            <w:szCs w:val="24"/>
          </w:rPr>
          <w:t>https://doi.org/10.1016/j.cyto.2021.155556</w:t>
        </w:r>
      </w:hyperlink>
      <w:r>
        <w:rPr>
          <w:rFonts w:ascii="Times New Roman" w:hAnsi="Times New Roman" w:cs="Times New Roman"/>
          <w:sz w:val="24"/>
          <w:szCs w:val="24"/>
        </w:rPr>
        <w:t xml:space="preserve"> </w:t>
      </w:r>
    </w:p>
    <w:p w14:paraId="518E38A2" w14:textId="77777777" w:rsidR="007439EA"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Yuen, H. K., Sharma, A. K., Logan, W. C., Gillespie, M. B., Day, T. A., &amp; Brooks, J. O. (2008). Radiation dose, driving performance, and cognitive function in patients with head and neck cancer. </w:t>
      </w:r>
      <w:r w:rsidRPr="006216E3">
        <w:rPr>
          <w:rFonts w:ascii="Times New Roman" w:hAnsi="Times New Roman" w:cs="Times New Roman"/>
          <w:i/>
          <w:iCs/>
          <w:sz w:val="24"/>
          <w:szCs w:val="24"/>
        </w:rPr>
        <w:t>Radiotherapy and Oncology, 87</w:t>
      </w:r>
      <w:r w:rsidRPr="006216E3">
        <w:rPr>
          <w:rFonts w:ascii="Times New Roman" w:hAnsi="Times New Roman" w:cs="Times New Roman"/>
          <w:sz w:val="24"/>
          <w:szCs w:val="24"/>
        </w:rPr>
        <w:t xml:space="preserve">(2), 304–307. </w:t>
      </w:r>
      <w:r>
        <w:rPr>
          <w:rFonts w:ascii="Times New Roman" w:hAnsi="Times New Roman" w:cs="Times New Roman"/>
          <w:sz w:val="24"/>
          <w:szCs w:val="24"/>
        </w:rPr>
        <w:br/>
      </w:r>
      <w:hyperlink r:id="rId117" w:history="1">
        <w:r w:rsidRPr="00260A44">
          <w:rPr>
            <w:rStyle w:val="Hyperlink"/>
            <w:rFonts w:ascii="Times New Roman" w:hAnsi="Times New Roman" w:cs="Times New Roman"/>
            <w:sz w:val="24"/>
            <w:szCs w:val="24"/>
          </w:rPr>
          <w:t>https://doi.org/10.1016/j.radonc.2008.03.020</w:t>
        </w:r>
      </w:hyperlink>
      <w:r>
        <w:rPr>
          <w:rFonts w:ascii="Times New Roman" w:hAnsi="Times New Roman" w:cs="Times New Roman"/>
          <w:sz w:val="24"/>
          <w:szCs w:val="24"/>
        </w:rPr>
        <w:t xml:space="preserve"> </w:t>
      </w:r>
    </w:p>
    <w:p w14:paraId="581F6F66" w14:textId="77777777" w:rsidR="007439EA" w:rsidRPr="006216E3" w:rsidRDefault="007439EA" w:rsidP="007439EA">
      <w:pPr>
        <w:spacing w:after="0" w:line="480" w:lineRule="auto"/>
        <w:ind w:left="720" w:hanging="720"/>
        <w:rPr>
          <w:rFonts w:ascii="Times New Roman" w:hAnsi="Times New Roman" w:cs="Times New Roman"/>
          <w:sz w:val="24"/>
          <w:szCs w:val="24"/>
        </w:rPr>
      </w:pPr>
      <w:r w:rsidRPr="000D63CD">
        <w:rPr>
          <w:rFonts w:ascii="Times New Roman" w:hAnsi="Times New Roman" w:cs="Times New Roman"/>
          <w:sz w:val="24"/>
          <w:szCs w:val="24"/>
        </w:rPr>
        <w:t xml:space="preserve">Zhang, S., Lee, M. D., </w:t>
      </w:r>
      <w:proofErr w:type="spellStart"/>
      <w:r w:rsidRPr="000D63CD">
        <w:rPr>
          <w:rFonts w:ascii="Times New Roman" w:hAnsi="Times New Roman" w:cs="Times New Roman"/>
          <w:sz w:val="24"/>
          <w:szCs w:val="24"/>
        </w:rPr>
        <w:t>Vandekerckhove</w:t>
      </w:r>
      <w:proofErr w:type="spellEnd"/>
      <w:r w:rsidRPr="000D63CD">
        <w:rPr>
          <w:rFonts w:ascii="Times New Roman" w:hAnsi="Times New Roman" w:cs="Times New Roman"/>
          <w:sz w:val="24"/>
          <w:szCs w:val="24"/>
        </w:rPr>
        <w:t xml:space="preserve">, J., Maris, G., &amp; </w:t>
      </w:r>
      <w:proofErr w:type="spellStart"/>
      <w:r w:rsidRPr="000D63CD">
        <w:rPr>
          <w:rFonts w:ascii="Times New Roman" w:hAnsi="Times New Roman" w:cs="Times New Roman"/>
          <w:sz w:val="24"/>
          <w:szCs w:val="24"/>
        </w:rPr>
        <w:t>Wagenmakers</w:t>
      </w:r>
      <w:proofErr w:type="spellEnd"/>
      <w:r w:rsidRPr="000D63CD">
        <w:rPr>
          <w:rFonts w:ascii="Times New Roman" w:hAnsi="Times New Roman" w:cs="Times New Roman"/>
          <w:sz w:val="24"/>
          <w:szCs w:val="24"/>
        </w:rPr>
        <w:t xml:space="preserve">, E. (2014). Time-varying boundaries for diffusion models of decision making and response time. </w:t>
      </w:r>
      <w:r w:rsidRPr="000D63CD">
        <w:rPr>
          <w:rFonts w:ascii="Times New Roman" w:hAnsi="Times New Roman" w:cs="Times New Roman"/>
          <w:i/>
          <w:iCs/>
          <w:sz w:val="24"/>
          <w:szCs w:val="24"/>
        </w:rPr>
        <w:t>Frontiers in Psychology, 5</w:t>
      </w:r>
      <w:r w:rsidRPr="000D63CD">
        <w:rPr>
          <w:rFonts w:ascii="Times New Roman" w:hAnsi="Times New Roman" w:cs="Times New Roman"/>
          <w:sz w:val="24"/>
          <w:szCs w:val="24"/>
        </w:rPr>
        <w:t>, 1364.</w:t>
      </w:r>
      <w:r>
        <w:rPr>
          <w:rFonts w:ascii="Times New Roman" w:hAnsi="Times New Roman" w:cs="Times New Roman"/>
          <w:sz w:val="24"/>
          <w:szCs w:val="24"/>
        </w:rPr>
        <w:t xml:space="preserve"> </w:t>
      </w:r>
      <w:hyperlink r:id="rId118" w:history="1">
        <w:r w:rsidRPr="006A471F">
          <w:rPr>
            <w:rStyle w:val="Hyperlink"/>
            <w:rFonts w:ascii="Times New Roman" w:hAnsi="Times New Roman" w:cs="Times New Roman"/>
            <w:sz w:val="24"/>
            <w:szCs w:val="24"/>
          </w:rPr>
          <w:t>https://doi.org/10.3389/fpsyg.2014.01364</w:t>
        </w:r>
      </w:hyperlink>
      <w:r>
        <w:rPr>
          <w:rFonts w:ascii="Times New Roman" w:hAnsi="Times New Roman" w:cs="Times New Roman"/>
          <w:sz w:val="24"/>
          <w:szCs w:val="24"/>
        </w:rPr>
        <w:t xml:space="preserve"> </w:t>
      </w:r>
    </w:p>
    <w:p w14:paraId="6DCD41AA" w14:textId="0A00A1FA" w:rsidR="007439EA" w:rsidRDefault="007439EA">
      <w:pPr>
        <w:rPr>
          <w:rFonts w:ascii="Times New Roman" w:hAnsi="Times New Roman" w:cs="Times New Roman"/>
          <w:sz w:val="24"/>
          <w:szCs w:val="24"/>
        </w:rPr>
      </w:pPr>
      <w:r>
        <w:rPr>
          <w:rFonts w:ascii="Times New Roman" w:hAnsi="Times New Roman" w:cs="Times New Roman"/>
          <w:sz w:val="24"/>
          <w:szCs w:val="24"/>
        </w:rPr>
        <w:br w:type="page"/>
      </w:r>
    </w:p>
    <w:p w14:paraId="5552AB0B" w14:textId="331A94BE" w:rsidR="00A86C18" w:rsidRDefault="007439EA" w:rsidP="007439EA">
      <w:pPr>
        <w:spacing w:after="0"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lastRenderedPageBreak/>
        <w:t>APPENDIX A: List of Cognitive Assessments</w:t>
      </w:r>
    </w:p>
    <w:p w14:paraId="485F5973" w14:textId="641BC0EB" w:rsidR="007439EA" w:rsidRDefault="007439EA" w:rsidP="007439EA">
      <w:pPr>
        <w:spacing w:after="0" w:line="480" w:lineRule="auto"/>
        <w:contextualSpacing/>
        <w:rPr>
          <w:rFonts w:ascii="Times New Roman" w:hAnsi="Times New Roman" w:cs="Times New Roman"/>
          <w:sz w:val="24"/>
          <w:szCs w:val="24"/>
        </w:rPr>
      </w:pPr>
      <w:r w:rsidRPr="00F44BA0">
        <w:rPr>
          <w:noProof/>
        </w:rPr>
        <w:drawing>
          <wp:inline distT="0" distB="0" distL="0" distR="0" wp14:anchorId="4709F0BB" wp14:editId="63650654">
            <wp:extent cx="5762625" cy="7056120"/>
            <wp:effectExtent l="0" t="0" r="9525" b="0"/>
            <wp:docPr id="19177784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762625" cy="7056120"/>
                    </a:xfrm>
                    <a:prstGeom prst="rect">
                      <a:avLst/>
                    </a:prstGeom>
                    <a:noFill/>
                    <a:ln>
                      <a:noFill/>
                    </a:ln>
                  </pic:spPr>
                </pic:pic>
              </a:graphicData>
            </a:graphic>
          </wp:inline>
        </w:drawing>
      </w:r>
    </w:p>
    <w:p w14:paraId="17C4D8DB" w14:textId="77777777" w:rsidR="007439EA" w:rsidRDefault="007439EA">
      <w:pPr>
        <w:rPr>
          <w:rFonts w:ascii="Times New Roman" w:hAnsi="Times New Roman" w:cs="Times New Roman"/>
          <w:sz w:val="24"/>
          <w:szCs w:val="24"/>
        </w:rPr>
      </w:pPr>
      <w:r>
        <w:rPr>
          <w:rFonts w:ascii="Times New Roman" w:hAnsi="Times New Roman" w:cs="Times New Roman"/>
          <w:sz w:val="24"/>
          <w:szCs w:val="24"/>
        </w:rPr>
        <w:br w:type="page"/>
      </w:r>
    </w:p>
    <w:p w14:paraId="58E4FF1C" w14:textId="1D46188C" w:rsidR="007439EA" w:rsidRDefault="007439EA" w:rsidP="007439EA">
      <w:pPr>
        <w:spacing w:after="0" w:line="480" w:lineRule="auto"/>
        <w:contextualSpacing/>
        <w:rPr>
          <w:rFonts w:ascii="Times New Roman" w:hAnsi="Times New Roman" w:cs="Times New Roman"/>
          <w:sz w:val="24"/>
          <w:szCs w:val="24"/>
        </w:rPr>
      </w:pPr>
      <w:r w:rsidRPr="00F44BA0">
        <w:rPr>
          <w:noProof/>
        </w:rPr>
        <w:lastRenderedPageBreak/>
        <w:drawing>
          <wp:inline distT="0" distB="0" distL="0" distR="0" wp14:anchorId="2528619E" wp14:editId="1935AB10">
            <wp:extent cx="5293995" cy="8229600"/>
            <wp:effectExtent l="0" t="0" r="1905" b="0"/>
            <wp:docPr id="661143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293995" cy="8229600"/>
                    </a:xfrm>
                    <a:prstGeom prst="rect">
                      <a:avLst/>
                    </a:prstGeom>
                    <a:noFill/>
                    <a:ln>
                      <a:noFill/>
                    </a:ln>
                  </pic:spPr>
                </pic:pic>
              </a:graphicData>
            </a:graphic>
          </wp:inline>
        </w:drawing>
      </w:r>
    </w:p>
    <w:p w14:paraId="3104AE82" w14:textId="79F5DCCC" w:rsidR="007439EA" w:rsidRDefault="007439EA" w:rsidP="007439EA">
      <w:pPr>
        <w:spacing w:after="0" w:line="480" w:lineRule="auto"/>
        <w:contextualSpacing/>
        <w:rPr>
          <w:rFonts w:ascii="Times New Roman" w:hAnsi="Times New Roman" w:cs="Times New Roman"/>
          <w:sz w:val="24"/>
          <w:szCs w:val="24"/>
        </w:rPr>
      </w:pPr>
      <w:r w:rsidRPr="00F44BA0">
        <w:rPr>
          <w:noProof/>
        </w:rPr>
        <w:lastRenderedPageBreak/>
        <w:drawing>
          <wp:inline distT="0" distB="0" distL="0" distR="0" wp14:anchorId="6824685B" wp14:editId="57C45AC7">
            <wp:extent cx="5764530" cy="8009890"/>
            <wp:effectExtent l="0" t="0" r="7620" b="0"/>
            <wp:docPr id="405430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764530" cy="8009890"/>
                    </a:xfrm>
                    <a:prstGeom prst="rect">
                      <a:avLst/>
                    </a:prstGeom>
                    <a:noFill/>
                    <a:ln>
                      <a:noFill/>
                    </a:ln>
                  </pic:spPr>
                </pic:pic>
              </a:graphicData>
            </a:graphic>
          </wp:inline>
        </w:drawing>
      </w:r>
    </w:p>
    <w:p w14:paraId="53B73B88" w14:textId="6C4FA471" w:rsidR="007439EA" w:rsidRPr="007439EA" w:rsidRDefault="007439EA" w:rsidP="007439EA">
      <w:pPr>
        <w:spacing w:after="0" w:line="480" w:lineRule="auto"/>
        <w:contextualSpacing/>
        <w:rPr>
          <w:rFonts w:ascii="Times New Roman" w:hAnsi="Times New Roman" w:cs="Times New Roman"/>
          <w:sz w:val="24"/>
          <w:szCs w:val="24"/>
        </w:rPr>
      </w:pPr>
      <w:r w:rsidRPr="00F44BA0">
        <w:rPr>
          <w:noProof/>
        </w:rPr>
        <w:lastRenderedPageBreak/>
        <w:drawing>
          <wp:inline distT="0" distB="0" distL="0" distR="0" wp14:anchorId="46647A43" wp14:editId="17B335E2">
            <wp:extent cx="5764530" cy="3057525"/>
            <wp:effectExtent l="0" t="0" r="7620" b="9525"/>
            <wp:docPr id="15387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764530" cy="3057525"/>
                    </a:xfrm>
                    <a:prstGeom prst="rect">
                      <a:avLst/>
                    </a:prstGeom>
                    <a:noFill/>
                    <a:ln>
                      <a:noFill/>
                    </a:ln>
                  </pic:spPr>
                </pic:pic>
              </a:graphicData>
            </a:graphic>
          </wp:inline>
        </w:drawing>
      </w:r>
    </w:p>
    <w:sectPr w:rsidR="007439EA" w:rsidRPr="007439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Joe Houpt" w:date="2024-10-28T10:09:00Z" w:initials="JH">
    <w:p w14:paraId="34041650" w14:textId="77777777" w:rsidR="006365AC" w:rsidRDefault="006365AC" w:rsidP="006365AC">
      <w:r>
        <w:rPr>
          <w:rStyle w:val="CommentReference"/>
        </w:rPr>
        <w:annotationRef/>
      </w:r>
      <w:r>
        <w:rPr>
          <w:color w:val="000000"/>
          <w:sz w:val="20"/>
          <w:szCs w:val="20"/>
        </w:rPr>
        <w:t>Perception here may be confusable with the stage of sensory processing</w:t>
      </w:r>
    </w:p>
  </w:comment>
  <w:comment w:id="8" w:author="Joe Houpt" w:date="2024-10-28T10:17:00Z" w:initials="JH">
    <w:p w14:paraId="4598D28F" w14:textId="77777777" w:rsidR="008049B1" w:rsidRDefault="008049B1" w:rsidP="008049B1">
      <w:r>
        <w:rPr>
          <w:rStyle w:val="CommentReference"/>
        </w:rPr>
        <w:annotationRef/>
      </w:r>
      <w:r>
        <w:rPr>
          <w:color w:val="000000"/>
          <w:sz w:val="20"/>
          <w:szCs w:val="20"/>
        </w:rPr>
        <w:t>Consider referencing the measure</w:t>
      </w:r>
    </w:p>
  </w:comment>
  <w:comment w:id="9" w:author="Joe Houpt" w:date="2024-10-28T10:19:00Z" w:initials="JH">
    <w:p w14:paraId="46DB8A38" w14:textId="77777777" w:rsidR="008049B1" w:rsidRDefault="008049B1" w:rsidP="008049B1">
      <w:r>
        <w:rPr>
          <w:rStyle w:val="CommentReference"/>
        </w:rPr>
        <w:annotationRef/>
      </w:r>
      <w:r>
        <w:rPr>
          <w:color w:val="000000"/>
          <w:sz w:val="20"/>
          <w:szCs w:val="20"/>
        </w:rPr>
        <w:t>Wc.  Predictive?</w:t>
      </w:r>
    </w:p>
  </w:comment>
  <w:comment w:id="10" w:author="Joe Houpt" w:date="2024-10-28T10:21:00Z" w:initials="JH">
    <w:p w14:paraId="59979603" w14:textId="77777777" w:rsidR="008049B1" w:rsidRDefault="008049B1" w:rsidP="008049B1">
      <w:r>
        <w:rPr>
          <w:rStyle w:val="CommentReference"/>
        </w:rPr>
        <w:annotationRef/>
      </w:r>
      <w:r>
        <w:rPr>
          <w:color w:val="000000"/>
          <w:sz w:val="20"/>
          <w:szCs w:val="20"/>
        </w:rPr>
        <w:t>Introduce earlier or summarize with a footnote here.</w:t>
      </w:r>
    </w:p>
  </w:comment>
  <w:comment w:id="18" w:author="Joe Houpt" w:date="2024-10-28T10:24:00Z" w:initials="JH">
    <w:p w14:paraId="5B0565D8" w14:textId="77777777" w:rsidR="008049B1" w:rsidRDefault="008049B1" w:rsidP="008049B1">
      <w:r>
        <w:rPr>
          <w:rStyle w:val="CommentReference"/>
        </w:rPr>
        <w:annotationRef/>
      </w:r>
      <w:r>
        <w:rPr>
          <w:color w:val="000000"/>
          <w:sz w:val="20"/>
          <w:szCs w:val="20"/>
        </w:rPr>
        <w:t>Introduce above or summarize here.</w:t>
      </w:r>
    </w:p>
  </w:comment>
  <w:comment w:id="29" w:author="Joe Houpt" w:date="2024-10-28T10:30:00Z" w:initials="JH">
    <w:p w14:paraId="2E7EC9D6" w14:textId="77777777" w:rsidR="00563796" w:rsidRDefault="00563796" w:rsidP="00563796">
      <w:r>
        <w:rPr>
          <w:rStyle w:val="CommentReference"/>
        </w:rPr>
        <w:annotationRef/>
      </w:r>
      <w:r>
        <w:rPr>
          <w:color w:val="000000"/>
          <w:sz w:val="20"/>
          <w:szCs w:val="20"/>
        </w:rPr>
        <w:t xml:space="preserve">Which one? </w:t>
      </w:r>
    </w:p>
  </w:comment>
  <w:comment w:id="37" w:author="Joe Houpt" w:date="2024-10-28T10:37:00Z" w:initials="JH">
    <w:p w14:paraId="4A92A82F" w14:textId="77777777" w:rsidR="005F681B" w:rsidRDefault="005F681B" w:rsidP="005F681B">
      <w:r>
        <w:rPr>
          <w:rStyle w:val="CommentReference"/>
        </w:rPr>
        <w:annotationRef/>
      </w:r>
      <w:r>
        <w:rPr>
          <w:color w:val="000000"/>
          <w:sz w:val="20"/>
          <w:szCs w:val="20"/>
        </w:rPr>
        <w:t>Explain part B</w:t>
      </w:r>
    </w:p>
  </w:comment>
  <w:comment w:id="38" w:author="Joe Houpt" w:date="2024-10-28T10:52:00Z" w:initials="JH">
    <w:p w14:paraId="3CDF5056" w14:textId="77777777" w:rsidR="00DE1DB7" w:rsidRDefault="00DE1DB7" w:rsidP="00DE1DB7">
      <w:r>
        <w:rPr>
          <w:rStyle w:val="CommentReference"/>
        </w:rPr>
        <w:annotationRef/>
      </w:r>
      <w:r>
        <w:rPr>
          <w:color w:val="000000"/>
          <w:sz w:val="20"/>
          <w:szCs w:val="20"/>
        </w:rPr>
        <w:t>Lessen the anthropomorphism</w:t>
      </w:r>
    </w:p>
  </w:comment>
  <w:comment w:id="39" w:author="Joe Houpt" w:date="2024-10-28T10:57:00Z" w:initials="JH">
    <w:p w14:paraId="2FDD4375" w14:textId="77777777" w:rsidR="00DE1DB7" w:rsidRDefault="00DE1DB7" w:rsidP="00DE1DB7">
      <w:r>
        <w:rPr>
          <w:rStyle w:val="CommentReference"/>
        </w:rPr>
        <w:annotationRef/>
      </w:r>
      <w:r>
        <w:rPr>
          <w:color w:val="000000"/>
          <w:sz w:val="20"/>
          <w:szCs w:val="20"/>
        </w:rPr>
        <w:t>Rephrase (not disastrous for CRCD)</w:t>
      </w:r>
    </w:p>
  </w:comment>
  <w:comment w:id="42" w:author="Joe Houpt" w:date="2024-10-28T11:09:00Z" w:initials="JH">
    <w:p w14:paraId="3DC702CB" w14:textId="77777777" w:rsidR="00652575" w:rsidRDefault="00652575" w:rsidP="00652575">
      <w:r>
        <w:rPr>
          <w:rStyle w:val="CommentReference"/>
        </w:rPr>
        <w:annotationRef/>
      </w:r>
      <w:r>
        <w:rPr>
          <w:color w:val="000000"/>
          <w:sz w:val="20"/>
          <w:szCs w:val="20"/>
        </w:rPr>
        <w:t>Wc</w:t>
      </w:r>
    </w:p>
  </w:comment>
  <w:comment w:id="44" w:author="Joe Houpt" w:date="2024-10-28T11:09:00Z" w:initials="JH">
    <w:p w14:paraId="15E9B461" w14:textId="77777777" w:rsidR="00652575" w:rsidRDefault="00652575" w:rsidP="00652575">
      <w:r>
        <w:rPr>
          <w:rStyle w:val="CommentReference"/>
        </w:rPr>
        <w:annotationRef/>
      </w:r>
      <w:r>
        <w:rPr>
          <w:color w:val="000000"/>
          <w:sz w:val="20"/>
          <w:szCs w:val="20"/>
        </w:rPr>
        <w:t>reword</w:t>
      </w:r>
    </w:p>
  </w:comment>
  <w:comment w:id="62" w:author="Joe Houpt" w:date="2024-10-28T11:21:00Z" w:initials="JH">
    <w:p w14:paraId="2621C49D" w14:textId="77777777" w:rsidR="00C25A08" w:rsidRDefault="00C25A08" w:rsidP="00C25A08">
      <w:r>
        <w:rPr>
          <w:rStyle w:val="CommentReference"/>
        </w:rPr>
        <w:annotationRef/>
      </w:r>
      <w:r>
        <w:rPr>
          <w:color w:val="000000"/>
          <w:sz w:val="20"/>
          <w:szCs w:val="20"/>
        </w:rPr>
        <w:t>Important point for methods; out of place here;</w:t>
      </w:r>
    </w:p>
  </w:comment>
  <w:comment w:id="80" w:author="Joe Houpt" w:date="2024-10-28T11:30:00Z" w:initials="JH">
    <w:p w14:paraId="119055D4" w14:textId="77777777" w:rsidR="003C3A58" w:rsidRDefault="003C3A58" w:rsidP="003C3A58">
      <w:r>
        <w:rPr>
          <w:rStyle w:val="CommentReference"/>
        </w:rPr>
        <w:annotationRef/>
      </w:r>
      <w:r>
        <w:rPr>
          <w:color w:val="000000"/>
          <w:sz w:val="20"/>
          <w:szCs w:val="20"/>
        </w:rPr>
        <w:t>wc</w:t>
      </w:r>
    </w:p>
  </w:comment>
  <w:comment w:id="82" w:author="Joe Houpt" w:date="2024-10-28T11:32:00Z" w:initials="JH">
    <w:p w14:paraId="05E01848" w14:textId="77777777" w:rsidR="003C3A58" w:rsidRDefault="003C3A58" w:rsidP="003C3A58">
      <w:r>
        <w:rPr>
          <w:rStyle w:val="CommentReference"/>
        </w:rPr>
        <w:annotationRef/>
      </w:r>
      <w:r>
        <w:rPr>
          <w:color w:val="000000"/>
          <w:sz w:val="20"/>
          <w:szCs w:val="20"/>
        </w:rPr>
        <w:t>wc</w:t>
      </w:r>
    </w:p>
  </w:comment>
  <w:comment w:id="83" w:author="Joe Houpt" w:date="2024-10-28T11:33:00Z" w:initials="JH">
    <w:p w14:paraId="3DFE06E6" w14:textId="77777777" w:rsidR="003C3A58" w:rsidRDefault="003C3A58" w:rsidP="003C3A58">
      <w:r>
        <w:rPr>
          <w:rStyle w:val="CommentReference"/>
        </w:rPr>
        <w:annotationRef/>
      </w:r>
      <w:r>
        <w:rPr>
          <w:color w:val="000000"/>
          <w:sz w:val="20"/>
          <w:szCs w:val="20"/>
        </w:rPr>
        <w:t>Usually best to hedge this kind of claim (e..g, “to the best of or knowledge”)</w:t>
      </w:r>
    </w:p>
  </w:comment>
  <w:comment w:id="84" w:author="Joe Houpt" w:date="2024-10-28T11:35:00Z" w:initials="JH">
    <w:p w14:paraId="39526C8F" w14:textId="77777777" w:rsidR="003C3A58" w:rsidRDefault="003C3A58" w:rsidP="003C3A58">
      <w:r>
        <w:rPr>
          <w:rStyle w:val="CommentReference"/>
        </w:rPr>
        <w:annotationRef/>
      </w:r>
      <w:r>
        <w:rPr>
          <w:color w:val="000000"/>
          <w:sz w:val="20"/>
          <w:szCs w:val="20"/>
        </w:rPr>
        <w:t>The referent here is unclear</w:t>
      </w:r>
    </w:p>
  </w:comment>
  <w:comment w:id="90" w:author="Joe Houpt" w:date="2024-10-28T11:40:00Z" w:initials="JH">
    <w:p w14:paraId="2B71801B" w14:textId="77777777" w:rsidR="003C1BBF" w:rsidRDefault="003C1BBF" w:rsidP="003C1BBF">
      <w:r>
        <w:rPr>
          <w:rStyle w:val="CommentReference"/>
        </w:rPr>
        <w:annotationRef/>
      </w:r>
      <w:r>
        <w:rPr>
          <w:color w:val="000000"/>
          <w:sz w:val="20"/>
          <w:szCs w:val="20"/>
        </w:rPr>
        <w:t xml:space="preserve">Here is where you need to motivate the use of stressed college students as a model for part of the inflammation-cognition connection.  </w:t>
      </w:r>
    </w:p>
  </w:comment>
  <w:comment w:id="112" w:author="Joe Houpt" w:date="2024-10-28T11:59:00Z" w:initials="JH">
    <w:p w14:paraId="7009A9EF" w14:textId="77777777" w:rsidR="009B15F3" w:rsidRDefault="009B15F3" w:rsidP="009B15F3">
      <w:r>
        <w:rPr>
          <w:rStyle w:val="CommentReference"/>
        </w:rPr>
        <w:annotationRef/>
      </w:r>
      <w:r>
        <w:rPr>
          <w:color w:val="000000"/>
          <w:sz w:val="20"/>
          <w:szCs w:val="20"/>
        </w:rPr>
        <w:t xml:space="preserve">Say something about heterogeneity of stress response; need to indicate number of trials to fit models.   </w:t>
      </w:r>
    </w:p>
  </w:comment>
  <w:comment w:id="113" w:author="Joe Houpt" w:date="2024-10-28T11:59:00Z" w:initials="JH">
    <w:p w14:paraId="50BE983E" w14:textId="77777777" w:rsidR="009B15F3" w:rsidRDefault="009B15F3" w:rsidP="009B15F3">
      <w:r>
        <w:rPr>
          <w:rStyle w:val="CommentReference"/>
        </w:rPr>
        <w:annotationRef/>
      </w:r>
      <w:r>
        <w:rPr>
          <w:color w:val="000000"/>
          <w:sz w:val="20"/>
          <w:szCs w:val="20"/>
        </w:rPr>
        <w:t>Note change if you drop to 3 weeks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041650" w15:done="0"/>
  <w15:commentEx w15:paraId="4598D28F" w15:done="0"/>
  <w15:commentEx w15:paraId="46DB8A38" w15:done="0"/>
  <w15:commentEx w15:paraId="59979603" w15:done="0"/>
  <w15:commentEx w15:paraId="5B0565D8" w15:done="0"/>
  <w15:commentEx w15:paraId="2E7EC9D6" w15:done="0"/>
  <w15:commentEx w15:paraId="4A92A82F" w15:done="0"/>
  <w15:commentEx w15:paraId="3CDF5056" w15:done="0"/>
  <w15:commentEx w15:paraId="2FDD4375" w15:done="0"/>
  <w15:commentEx w15:paraId="3DC702CB" w15:done="0"/>
  <w15:commentEx w15:paraId="15E9B461" w15:done="0"/>
  <w15:commentEx w15:paraId="2621C49D" w15:done="0"/>
  <w15:commentEx w15:paraId="119055D4" w15:done="0"/>
  <w15:commentEx w15:paraId="05E01848" w15:done="0"/>
  <w15:commentEx w15:paraId="3DFE06E6" w15:done="0"/>
  <w15:commentEx w15:paraId="39526C8F" w15:done="0"/>
  <w15:commentEx w15:paraId="2B71801B" w15:done="0"/>
  <w15:commentEx w15:paraId="7009A9EF" w15:done="0"/>
  <w15:commentEx w15:paraId="50BE98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DFD9C2" w16cex:dateUtc="2024-10-28T15:09:00Z"/>
  <w16cex:commentExtensible w16cex:durableId="14937A08" w16cex:dateUtc="2024-10-28T15:17:00Z"/>
  <w16cex:commentExtensible w16cex:durableId="5CC2506F" w16cex:dateUtc="2024-10-28T15:19:00Z"/>
  <w16cex:commentExtensible w16cex:durableId="30A13723" w16cex:dateUtc="2024-10-28T15:21:00Z"/>
  <w16cex:commentExtensible w16cex:durableId="38DD0B0E" w16cex:dateUtc="2024-10-28T15:24:00Z"/>
  <w16cex:commentExtensible w16cex:durableId="314B1C01" w16cex:dateUtc="2024-10-28T15:30:00Z"/>
  <w16cex:commentExtensible w16cex:durableId="63141EDD" w16cex:dateUtc="2024-10-28T15:37:00Z"/>
  <w16cex:commentExtensible w16cex:durableId="32CE7984" w16cex:dateUtc="2024-10-28T15:52:00Z"/>
  <w16cex:commentExtensible w16cex:durableId="4A94F83D" w16cex:dateUtc="2024-10-28T15:57:00Z"/>
  <w16cex:commentExtensible w16cex:durableId="7E6BBEF5" w16cex:dateUtc="2024-10-28T16:09:00Z"/>
  <w16cex:commentExtensible w16cex:durableId="416CEC4A" w16cex:dateUtc="2024-10-28T16:09:00Z"/>
  <w16cex:commentExtensible w16cex:durableId="6DAC5530" w16cex:dateUtc="2024-10-28T16:21:00Z"/>
  <w16cex:commentExtensible w16cex:durableId="2F6D01A0" w16cex:dateUtc="2024-10-28T16:30:00Z"/>
  <w16cex:commentExtensible w16cex:durableId="761D1032" w16cex:dateUtc="2024-10-28T16:32:00Z"/>
  <w16cex:commentExtensible w16cex:durableId="6151A220" w16cex:dateUtc="2024-10-28T16:33:00Z"/>
  <w16cex:commentExtensible w16cex:durableId="72533135" w16cex:dateUtc="2024-10-28T16:35:00Z"/>
  <w16cex:commentExtensible w16cex:durableId="6265A5A8" w16cex:dateUtc="2024-10-28T16:40:00Z"/>
  <w16cex:commentExtensible w16cex:durableId="4D5B3469" w16cex:dateUtc="2024-10-28T16:59:00Z"/>
  <w16cex:commentExtensible w16cex:durableId="232B1497" w16cex:dateUtc="2024-10-28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041650" w16cid:durableId="51DFD9C2"/>
  <w16cid:commentId w16cid:paraId="4598D28F" w16cid:durableId="14937A08"/>
  <w16cid:commentId w16cid:paraId="46DB8A38" w16cid:durableId="5CC2506F"/>
  <w16cid:commentId w16cid:paraId="59979603" w16cid:durableId="30A13723"/>
  <w16cid:commentId w16cid:paraId="5B0565D8" w16cid:durableId="38DD0B0E"/>
  <w16cid:commentId w16cid:paraId="2E7EC9D6" w16cid:durableId="314B1C01"/>
  <w16cid:commentId w16cid:paraId="4A92A82F" w16cid:durableId="63141EDD"/>
  <w16cid:commentId w16cid:paraId="3CDF5056" w16cid:durableId="32CE7984"/>
  <w16cid:commentId w16cid:paraId="2FDD4375" w16cid:durableId="4A94F83D"/>
  <w16cid:commentId w16cid:paraId="3DC702CB" w16cid:durableId="7E6BBEF5"/>
  <w16cid:commentId w16cid:paraId="15E9B461" w16cid:durableId="416CEC4A"/>
  <w16cid:commentId w16cid:paraId="2621C49D" w16cid:durableId="6DAC5530"/>
  <w16cid:commentId w16cid:paraId="119055D4" w16cid:durableId="2F6D01A0"/>
  <w16cid:commentId w16cid:paraId="05E01848" w16cid:durableId="761D1032"/>
  <w16cid:commentId w16cid:paraId="3DFE06E6" w16cid:durableId="6151A220"/>
  <w16cid:commentId w16cid:paraId="39526C8F" w16cid:durableId="72533135"/>
  <w16cid:commentId w16cid:paraId="2B71801B" w16cid:durableId="6265A5A8"/>
  <w16cid:commentId w16cid:paraId="7009A9EF" w16cid:durableId="4D5B3469"/>
  <w16cid:commentId w16cid:paraId="50BE983E" w16cid:durableId="232B14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Houpt">
    <w15:presenceInfo w15:providerId="AD" w15:userId="S::joseph.houpt@utsa.edu::e49bbb6a-3ed8-46f1-9093-bd729250fa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EA"/>
    <w:rsid w:val="000D783A"/>
    <w:rsid w:val="002D4D3B"/>
    <w:rsid w:val="003973CD"/>
    <w:rsid w:val="003C1BBF"/>
    <w:rsid w:val="003C3A58"/>
    <w:rsid w:val="00460B81"/>
    <w:rsid w:val="00481ECF"/>
    <w:rsid w:val="00563796"/>
    <w:rsid w:val="005F681B"/>
    <w:rsid w:val="006365AC"/>
    <w:rsid w:val="00652575"/>
    <w:rsid w:val="007439EA"/>
    <w:rsid w:val="008049B1"/>
    <w:rsid w:val="008A697D"/>
    <w:rsid w:val="00964694"/>
    <w:rsid w:val="009B15F3"/>
    <w:rsid w:val="00A442FC"/>
    <w:rsid w:val="00A86C18"/>
    <w:rsid w:val="00B979EA"/>
    <w:rsid w:val="00C25A08"/>
    <w:rsid w:val="00DB667F"/>
    <w:rsid w:val="00DE1DB7"/>
    <w:rsid w:val="00E325A7"/>
    <w:rsid w:val="00F2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57E9"/>
  <w15:chartTrackingRefBased/>
  <w15:docId w15:val="{542996E7-6E8E-47FD-B309-8A2FDD69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39EA"/>
    <w:rPr>
      <w:sz w:val="16"/>
      <w:szCs w:val="16"/>
    </w:rPr>
  </w:style>
  <w:style w:type="paragraph" w:styleId="CommentText">
    <w:name w:val="annotation text"/>
    <w:basedOn w:val="Normal"/>
    <w:link w:val="CommentTextChar"/>
    <w:uiPriority w:val="99"/>
    <w:semiHidden/>
    <w:unhideWhenUsed/>
    <w:rsid w:val="007439EA"/>
    <w:pPr>
      <w:spacing w:line="240" w:lineRule="auto"/>
    </w:pPr>
    <w:rPr>
      <w:sz w:val="20"/>
      <w:szCs w:val="20"/>
    </w:rPr>
  </w:style>
  <w:style w:type="character" w:customStyle="1" w:styleId="CommentTextChar">
    <w:name w:val="Comment Text Char"/>
    <w:basedOn w:val="DefaultParagraphFont"/>
    <w:link w:val="CommentText"/>
    <w:uiPriority w:val="99"/>
    <w:semiHidden/>
    <w:rsid w:val="007439EA"/>
    <w:rPr>
      <w:sz w:val="20"/>
      <w:szCs w:val="20"/>
    </w:rPr>
  </w:style>
  <w:style w:type="character" w:styleId="Hyperlink">
    <w:name w:val="Hyperlink"/>
    <w:basedOn w:val="DefaultParagraphFont"/>
    <w:uiPriority w:val="99"/>
    <w:unhideWhenUsed/>
    <w:rsid w:val="007439EA"/>
    <w:rPr>
      <w:color w:val="0563C1" w:themeColor="hyperlink"/>
      <w:u w:val="single"/>
    </w:rPr>
  </w:style>
  <w:style w:type="character" w:styleId="UnresolvedMention">
    <w:name w:val="Unresolved Mention"/>
    <w:basedOn w:val="DefaultParagraphFont"/>
    <w:uiPriority w:val="99"/>
    <w:semiHidden/>
    <w:unhideWhenUsed/>
    <w:rsid w:val="007439EA"/>
    <w:rPr>
      <w:color w:val="605E5C"/>
      <w:shd w:val="clear" w:color="auto" w:fill="E1DFDD"/>
    </w:rPr>
  </w:style>
  <w:style w:type="character" w:styleId="FollowedHyperlink">
    <w:name w:val="FollowedHyperlink"/>
    <w:basedOn w:val="DefaultParagraphFont"/>
    <w:uiPriority w:val="99"/>
    <w:semiHidden/>
    <w:unhideWhenUsed/>
    <w:rsid w:val="007439EA"/>
    <w:rPr>
      <w:color w:val="954F72" w:themeColor="followedHyperlink"/>
      <w:u w:val="single"/>
    </w:rPr>
  </w:style>
  <w:style w:type="paragraph" w:styleId="Revision">
    <w:name w:val="Revision"/>
    <w:hidden/>
    <w:uiPriority w:val="99"/>
    <w:semiHidden/>
    <w:rsid w:val="006365AC"/>
    <w:pPr>
      <w:spacing w:after="0" w:line="240" w:lineRule="auto"/>
    </w:pPr>
  </w:style>
  <w:style w:type="paragraph" w:styleId="CommentSubject">
    <w:name w:val="annotation subject"/>
    <w:basedOn w:val="CommentText"/>
    <w:next w:val="CommentText"/>
    <w:link w:val="CommentSubjectChar"/>
    <w:uiPriority w:val="99"/>
    <w:semiHidden/>
    <w:unhideWhenUsed/>
    <w:rsid w:val="006365AC"/>
    <w:rPr>
      <w:b/>
      <w:bCs/>
    </w:rPr>
  </w:style>
  <w:style w:type="character" w:customStyle="1" w:styleId="CommentSubjectChar">
    <w:name w:val="Comment Subject Char"/>
    <w:basedOn w:val="CommentTextChar"/>
    <w:link w:val="CommentSubject"/>
    <w:uiPriority w:val="99"/>
    <w:semiHidden/>
    <w:rsid w:val="006365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jmp.2019.01.004" TargetMode="External"/><Relationship Id="rId117" Type="http://schemas.openxmlformats.org/officeDocument/2006/relationships/hyperlink" Target="https://doi.org/10.1016/j.radonc.2008.03.020" TargetMode="External"/><Relationship Id="rId21" Type="http://schemas.openxmlformats.org/officeDocument/2006/relationships/hyperlink" Target="https://doi.org/10.3390/cancers13112576" TargetMode="External"/><Relationship Id="rId42" Type="http://schemas.openxmlformats.org/officeDocument/2006/relationships/hyperlink" Target="https://doi.org/10.1177/1099800419887230" TargetMode="External"/><Relationship Id="rId47" Type="http://schemas.openxmlformats.org/officeDocument/2006/relationships/hyperlink" Target="https://doi.org/10.1093/jnci/djx057" TargetMode="External"/><Relationship Id="rId63" Type="http://schemas.openxmlformats.org/officeDocument/2006/relationships/hyperlink" Target="https://doi.org/10.3389/fpsyg.2013.00918" TargetMode="External"/><Relationship Id="rId68" Type="http://schemas.openxmlformats.org/officeDocument/2006/relationships/hyperlink" Target="https://doi.org/10.1016/j.jamda.2013.05.009" TargetMode="External"/><Relationship Id="rId84" Type="http://schemas.openxmlformats.org/officeDocument/2006/relationships/hyperlink" Target="https://doi.org/10.1016/j.bbadis.2019.02.007" TargetMode="External"/><Relationship Id="rId89" Type="http://schemas.openxmlformats.org/officeDocument/2006/relationships/hyperlink" Target="https://doi.org/10.3758/bf03195403" TargetMode="External"/><Relationship Id="rId112" Type="http://schemas.openxmlformats.org/officeDocument/2006/relationships/hyperlink" Target="https://doi.org/10.1016/j.jmp.2010.01.004" TargetMode="External"/><Relationship Id="rId16" Type="http://schemas.openxmlformats.org/officeDocument/2006/relationships/hyperlink" Target="https://doi.org/10.1016/j.hpb.2015.09.004" TargetMode="External"/><Relationship Id="rId107" Type="http://schemas.openxmlformats.org/officeDocument/2006/relationships/hyperlink" Target="https://doi.org/10.1002/ijc.30252" TargetMode="External"/><Relationship Id="rId11" Type="http://schemas.openxmlformats.org/officeDocument/2006/relationships/image" Target="media/image4.png"/><Relationship Id="rId32" Type="http://schemas.openxmlformats.org/officeDocument/2006/relationships/hyperlink" Target="https://doi.org/10.1007/s00432-023-05088-0" TargetMode="External"/><Relationship Id="rId37" Type="http://schemas.openxmlformats.org/officeDocument/2006/relationships/hyperlink" Target="https://doi.org/10.1016/j.tins.2021.02.003" TargetMode="External"/><Relationship Id="rId53" Type="http://schemas.openxmlformats.org/officeDocument/2006/relationships/hyperlink" Target="https://doi.org/10.1021/acschemneuro.5b00029" TargetMode="External"/><Relationship Id="rId58" Type="http://schemas.openxmlformats.org/officeDocument/2006/relationships/hyperlink" Target="https://doi.org/10.1016/j.anr.2012.08.004" TargetMode="External"/><Relationship Id="rId74" Type="http://schemas.openxmlformats.org/officeDocument/2006/relationships/hyperlink" Target="https://doi.org/10.1155/2017/9624760" TargetMode="External"/><Relationship Id="rId79" Type="http://schemas.openxmlformats.org/officeDocument/2006/relationships/hyperlink" Target="https://doi.org/10.1002/cam4.5863" TargetMode="External"/><Relationship Id="rId102" Type="http://schemas.openxmlformats.org/officeDocument/2006/relationships/hyperlink" Target="https://doi.org/10.1037/0033-295X.111.4.1003" TargetMode="External"/><Relationship Id="rId123" Type="http://schemas.openxmlformats.org/officeDocument/2006/relationships/fontTable" Target="fontTable.xml"/><Relationship Id="rId5" Type="http://schemas.microsoft.com/office/2011/relationships/commentsExtended" Target="commentsExtended.xml"/><Relationship Id="rId90" Type="http://schemas.openxmlformats.org/officeDocument/2006/relationships/hyperlink" Target="https://doi.org/10.1080/00207454.2016.1212854" TargetMode="External"/><Relationship Id="rId95" Type="http://schemas.openxmlformats.org/officeDocument/2006/relationships/hyperlink" Target="https://doi.org/10.3389/fpsyt.2020.00443" TargetMode="External"/><Relationship Id="rId22" Type="http://schemas.openxmlformats.org/officeDocument/2006/relationships/hyperlink" Target="https://doi.org/10.1371/journal.pone.0081234" TargetMode="External"/><Relationship Id="rId27" Type="http://schemas.openxmlformats.org/officeDocument/2006/relationships/hyperlink" Target="https://doi.org/10.3389/fonc.2020.01492" TargetMode="External"/><Relationship Id="rId43" Type="http://schemas.openxmlformats.org/officeDocument/2006/relationships/hyperlink" Target="https://doi.org/10.1016/j.jneuroim.2018.04.012" TargetMode="External"/><Relationship Id="rId48" Type="http://schemas.openxmlformats.org/officeDocument/2006/relationships/hyperlink" Target="https://doi.org/10.1093/jnci/djv099" TargetMode="External"/><Relationship Id="rId64" Type="http://schemas.openxmlformats.org/officeDocument/2006/relationships/hyperlink" Target="https://doi.org/10.31234/osf.io/9h3v7" TargetMode="External"/><Relationship Id="rId69" Type="http://schemas.openxmlformats.org/officeDocument/2006/relationships/hyperlink" Target="https://doi.org/10.2217/fon.10.142" TargetMode="External"/><Relationship Id="rId113" Type="http://schemas.openxmlformats.org/officeDocument/2006/relationships/hyperlink" Target="https://www.wcrf.org/cancer-trends/worldwide-cancer-data/" TargetMode="External"/><Relationship Id="rId118" Type="http://schemas.openxmlformats.org/officeDocument/2006/relationships/hyperlink" Target="https://doi.org/10.3389/fpsyg.2014.01364" TargetMode="External"/><Relationship Id="rId80" Type="http://schemas.openxmlformats.org/officeDocument/2006/relationships/hyperlink" Target="https://psycnet.apa.org/doi/10.1037/neu0000320" TargetMode="External"/><Relationship Id="rId85" Type="http://schemas.openxmlformats.org/officeDocument/2006/relationships/hyperlink" Target="https://doi.org/10.1016/j.phrs.2017.01.001" TargetMode="External"/><Relationship Id="rId12" Type="http://schemas.openxmlformats.org/officeDocument/2006/relationships/image" Target="media/image5.png"/><Relationship Id="rId17" Type="http://schemas.openxmlformats.org/officeDocument/2006/relationships/hyperlink" Target="https://doi.org/10.1007/s12035-019-1589-z" TargetMode="External"/><Relationship Id="rId33" Type="http://schemas.openxmlformats.org/officeDocument/2006/relationships/hyperlink" Target="https://doi.org/10.1097/01.pra.0000400264.30043.ae" TargetMode="External"/><Relationship Id="rId38" Type="http://schemas.openxmlformats.org/officeDocument/2006/relationships/hyperlink" Target="https://doi.org/10.7812/TPP/18-120" TargetMode="External"/><Relationship Id="rId59" Type="http://schemas.openxmlformats.org/officeDocument/2006/relationships/hyperlink" Target="https://doi.org/10.21203/rs.3.rs-1456791/v1" TargetMode="External"/><Relationship Id="rId103" Type="http://schemas.openxmlformats.org/officeDocument/2006/relationships/hyperlink" Target="https://doi.org/10.1200/JCO.2015.63.0905" TargetMode="External"/><Relationship Id="rId108" Type="http://schemas.openxmlformats.org/officeDocument/2006/relationships/hyperlink" Target="https://doi.org/10.1016/S1470-2045(10)70294-1" TargetMode="External"/><Relationship Id="rId124" Type="http://schemas.microsoft.com/office/2011/relationships/people" Target="people.xml"/><Relationship Id="rId54" Type="http://schemas.openxmlformats.org/officeDocument/2006/relationships/hyperlink" Target="https://doi.org/10.18632/oncotarget.25718" TargetMode="External"/><Relationship Id="rId70" Type="http://schemas.openxmlformats.org/officeDocument/2006/relationships/hyperlink" Target="https://doi.org/10.1016/j.lfs.2020.118071" TargetMode="External"/><Relationship Id="rId75" Type="http://schemas.openxmlformats.org/officeDocument/2006/relationships/hyperlink" Target="https://doi.org/10.3390/cancers11050687" TargetMode="External"/><Relationship Id="rId91" Type="http://schemas.openxmlformats.org/officeDocument/2006/relationships/hyperlink" Target="https://doi.org/10.1007/s12035-018-1224-4" TargetMode="External"/><Relationship Id="rId96" Type="http://schemas.openxmlformats.org/officeDocument/2006/relationships/hyperlink" Target="https://doi.org/10.1002/pon.5456" TargetMode="External"/><Relationship Id="rId1" Type="http://schemas.openxmlformats.org/officeDocument/2006/relationships/styles" Target="styles.xml"/><Relationship Id="rId6" Type="http://schemas.microsoft.com/office/2016/09/relationships/commentsIds" Target="commentsIds.xml"/><Relationship Id="rId23" Type="http://schemas.openxmlformats.org/officeDocument/2006/relationships/hyperlink" Target="https://doi.org/10.1093/annonc/mdv206" TargetMode="External"/><Relationship Id="rId28" Type="http://schemas.openxmlformats.org/officeDocument/2006/relationships/hyperlink" Target="https://doi.org/10.3758/s13423-010-0022-4" TargetMode="External"/><Relationship Id="rId49" Type="http://schemas.openxmlformats.org/officeDocument/2006/relationships/hyperlink" Target="https://doi.org/10.1038/s41598-018-35919-x" TargetMode="External"/><Relationship Id="rId114" Type="http://schemas.openxmlformats.org/officeDocument/2006/relationships/hyperlink" Target="https://doi.org/10.1017/S1478951518000664" TargetMode="External"/><Relationship Id="rId119" Type="http://schemas.openxmlformats.org/officeDocument/2006/relationships/image" Target="media/image6.emf"/><Relationship Id="rId44" Type="http://schemas.openxmlformats.org/officeDocument/2006/relationships/hyperlink" Target="https://doi.org/10.1093/jnci/djac202" TargetMode="External"/><Relationship Id="rId60" Type="http://schemas.openxmlformats.org/officeDocument/2006/relationships/hyperlink" Target="https://doi.org/10.1016/j.immuni.2018.12.012" TargetMode="External"/><Relationship Id="rId65" Type="http://schemas.openxmlformats.org/officeDocument/2006/relationships/hyperlink" Target="https://doi.org/10.1007/s00520-020-05860-9" TargetMode="External"/><Relationship Id="rId81" Type="http://schemas.openxmlformats.org/officeDocument/2006/relationships/hyperlink" Target="https://doi.org/10.1016/j.bbrc.2018.11.021" TargetMode="External"/><Relationship Id="rId86" Type="http://schemas.openxmlformats.org/officeDocument/2006/relationships/hyperlink" Target="https://doi.org/10.1007/s00018-021-03925-4" TargetMode="External"/><Relationship Id="rId13" Type="http://schemas.openxmlformats.org/officeDocument/2006/relationships/hyperlink" Target="https://doi.org/10.1038/nrc2073" TargetMode="External"/><Relationship Id="rId18" Type="http://schemas.openxmlformats.org/officeDocument/2006/relationships/hyperlink" Target="https://doi.org/10.1016/j.pharmthera.2011.01.014" TargetMode="External"/><Relationship Id="rId39" Type="http://schemas.openxmlformats.org/officeDocument/2006/relationships/hyperlink" Target="https://doi.org/10.1002/onco.13867" TargetMode="External"/><Relationship Id="rId109" Type="http://schemas.openxmlformats.org/officeDocument/2006/relationships/hyperlink" Target="https://doi.org/10.1007/s42113-018-0004-6" TargetMode="External"/><Relationship Id="rId34" Type="http://schemas.openxmlformats.org/officeDocument/2006/relationships/hyperlink" Target="https://doi.org/10.1016/j.ijrobp.2010.05.004" TargetMode="External"/><Relationship Id="rId50" Type="http://schemas.openxmlformats.org/officeDocument/2006/relationships/hyperlink" Target="https://doi.org/10.1093/jnci/djab133" TargetMode="External"/><Relationship Id="rId55" Type="http://schemas.openxmlformats.org/officeDocument/2006/relationships/hyperlink" Target="https://doi.org/10.1016/j.bbi.2012.05.017" TargetMode="External"/><Relationship Id="rId76" Type="http://schemas.openxmlformats.org/officeDocument/2006/relationships/hyperlink" Target="https://doi.org/10.1016/j.cyto.2021.155653" TargetMode="External"/><Relationship Id="rId97" Type="http://schemas.openxmlformats.org/officeDocument/2006/relationships/hyperlink" Target="https://doi.org/10.1080/13880209.2022.2108064" TargetMode="External"/><Relationship Id="rId104" Type="http://schemas.openxmlformats.org/officeDocument/2006/relationships/hyperlink" Target="https://doi.org/10.1007/s11764-017-0664-6" TargetMode="External"/><Relationship Id="rId120" Type="http://schemas.openxmlformats.org/officeDocument/2006/relationships/image" Target="media/image7.emf"/><Relationship Id="rId125" Type="http://schemas.openxmlformats.org/officeDocument/2006/relationships/theme" Target="theme/theme1.xml"/><Relationship Id="rId7" Type="http://schemas.microsoft.com/office/2018/08/relationships/commentsExtensible" Target="commentsExtensible.xml"/><Relationship Id="rId71" Type="http://schemas.openxmlformats.org/officeDocument/2006/relationships/hyperlink" Target="https://doi.org/10.1188/08.ONF.916-920" TargetMode="External"/><Relationship Id="rId92" Type="http://schemas.openxmlformats.org/officeDocument/2006/relationships/hyperlink" Target="https://doi.org/10.1016/j.breast.2004.10.004" TargetMode="External"/><Relationship Id="rId2" Type="http://schemas.openxmlformats.org/officeDocument/2006/relationships/settings" Target="settings.xml"/><Relationship Id="rId29" Type="http://schemas.openxmlformats.org/officeDocument/2006/relationships/hyperlink" Target="https://doi.org/10.3390/jcm11092363" TargetMode="External"/><Relationship Id="rId24" Type="http://schemas.openxmlformats.org/officeDocument/2006/relationships/hyperlink" Target="https://doi.org/10.1345/aph.1R408" TargetMode="External"/><Relationship Id="rId40" Type="http://schemas.openxmlformats.org/officeDocument/2006/relationships/hyperlink" Target="https://doi.org/10.3758/s13428-021-01680-9" TargetMode="External"/><Relationship Id="rId45" Type="http://schemas.openxmlformats.org/officeDocument/2006/relationships/hyperlink" Target="https://doi.org/10.1177/0844562120927535" TargetMode="External"/><Relationship Id="rId66" Type="http://schemas.openxmlformats.org/officeDocument/2006/relationships/hyperlink" Target="https://doi.org/10.1016/j.ejphar.2018.09.034" TargetMode="External"/><Relationship Id="rId87" Type="http://schemas.openxmlformats.org/officeDocument/2006/relationships/hyperlink" Target="https://doi.org/10.1016/j.it.2015.08.002" TargetMode="External"/><Relationship Id="rId110" Type="http://schemas.openxmlformats.org/officeDocument/2006/relationships/hyperlink" Target="https://doi.org/10.1177/09637214221077060" TargetMode="External"/><Relationship Id="rId115" Type="http://schemas.openxmlformats.org/officeDocument/2006/relationships/hyperlink" Target="https://doi.org/10.4103/apjon.apjon_16_18" TargetMode="External"/><Relationship Id="rId61" Type="http://schemas.openxmlformats.org/officeDocument/2006/relationships/hyperlink" Target="https://doi.org/10.1016/j.neures.2013.10.004" TargetMode="External"/><Relationship Id="rId82" Type="http://schemas.openxmlformats.org/officeDocument/2006/relationships/hyperlink" Target="https://doi.org/10.1037/0882-7974.21.2.353" TargetMode="External"/><Relationship Id="rId19" Type="http://schemas.openxmlformats.org/officeDocument/2006/relationships/hyperlink" Target="https://doi.org/10.1097/00006842-200105000-00007" TargetMode="External"/><Relationship Id="rId14" Type="http://schemas.openxmlformats.org/officeDocument/2006/relationships/hyperlink" Target="https://doi.org/10.1200/JCO.2009.27.0827" TargetMode="External"/><Relationship Id="rId30" Type="http://schemas.openxmlformats.org/officeDocument/2006/relationships/hyperlink" Target="https://doi.org/10.3758/PBR.17.6.763" TargetMode="External"/><Relationship Id="rId35" Type="http://schemas.openxmlformats.org/officeDocument/2006/relationships/hyperlink" Target="https://doi.org/10.1007/s11764-022-01232-w" TargetMode="External"/><Relationship Id="rId56" Type="http://schemas.openxmlformats.org/officeDocument/2006/relationships/hyperlink" Target="https://doi.org/10.1016/j.bbi.2021.01.015" TargetMode="External"/><Relationship Id="rId77" Type="http://schemas.openxmlformats.org/officeDocument/2006/relationships/hyperlink" Target="https://doi.org/10.1007/s10549-016-4073-8" TargetMode="External"/><Relationship Id="rId100" Type="http://schemas.openxmlformats.org/officeDocument/2006/relationships/hyperlink" Target="https://doi.org/10.1016/j.clindermatol.2023.03.008" TargetMode="External"/><Relationship Id="rId105" Type="http://schemas.openxmlformats.org/officeDocument/2006/relationships/hyperlink" Target="https://doi.org/10.1002/cncr.29737" TargetMode="External"/><Relationship Id="rId8" Type="http://schemas.openxmlformats.org/officeDocument/2006/relationships/image" Target="media/image1.png"/><Relationship Id="rId51" Type="http://schemas.openxmlformats.org/officeDocument/2006/relationships/hyperlink" Target="https://doi.org/10.1007/s00520-011-1158-0" TargetMode="External"/><Relationship Id="rId72" Type="http://schemas.openxmlformats.org/officeDocument/2006/relationships/hyperlink" Target="https://doi.org/10.1093/noajnl/vdaa060" TargetMode="External"/><Relationship Id="rId93" Type="http://schemas.openxmlformats.org/officeDocument/2006/relationships/hyperlink" Target="https://doi.org/10.3322/caac.21763" TargetMode="External"/><Relationship Id="rId98" Type="http://schemas.openxmlformats.org/officeDocument/2006/relationships/hyperlink" Target="https://doi.org/10.1111/j.1471-4159.2006.04179.x" TargetMode="External"/><Relationship Id="rId121" Type="http://schemas.openxmlformats.org/officeDocument/2006/relationships/image" Target="media/image8.emf"/><Relationship Id="rId3" Type="http://schemas.openxmlformats.org/officeDocument/2006/relationships/webSettings" Target="webSettings.xml"/><Relationship Id="rId25" Type="http://schemas.openxmlformats.org/officeDocument/2006/relationships/hyperlink" Target="https://doi.org/10.1002/cncr.11382" TargetMode="External"/><Relationship Id="rId46" Type="http://schemas.openxmlformats.org/officeDocument/2006/relationships/hyperlink" Target="https://doi.org/10.1093/jncimonographs/lgv009" TargetMode="External"/><Relationship Id="rId67" Type="http://schemas.openxmlformats.org/officeDocument/2006/relationships/hyperlink" Target="https://doi.org/10.1002/cncr.21234" TargetMode="External"/><Relationship Id="rId116" Type="http://schemas.openxmlformats.org/officeDocument/2006/relationships/hyperlink" Target="https://doi.org/10.1016/j.cyto.2021.155556" TargetMode="External"/><Relationship Id="rId20" Type="http://schemas.openxmlformats.org/officeDocument/2006/relationships/hyperlink" Target="https://doi.org/10.1371/journal.pone.0164204" TargetMode="External"/><Relationship Id="rId41" Type="http://schemas.openxmlformats.org/officeDocument/2006/relationships/hyperlink" Target="https://doi.org/10.3758/s13421-015-0526-2" TargetMode="External"/><Relationship Id="rId62" Type="http://schemas.openxmlformats.org/officeDocument/2006/relationships/hyperlink" Target="https://doi.org/10.1006/cyto.1997.0290" TargetMode="External"/><Relationship Id="rId83" Type="http://schemas.openxmlformats.org/officeDocument/2006/relationships/hyperlink" Target="https://doi.org/10.1016/S1470-2045(04)01597-9" TargetMode="External"/><Relationship Id="rId88" Type="http://schemas.openxmlformats.org/officeDocument/2006/relationships/hyperlink" Target="https://doi.org/10.1038/nrc2507" TargetMode="External"/><Relationship Id="rId111" Type="http://schemas.openxmlformats.org/officeDocument/2006/relationships/hyperlink" Target="https://doi.org/10.1037/a0019474" TargetMode="External"/><Relationship Id="rId15" Type="http://schemas.openxmlformats.org/officeDocument/2006/relationships/hyperlink" Target="https://doi.org/10.1007/s00520-023-08282-5" TargetMode="External"/><Relationship Id="rId36" Type="http://schemas.openxmlformats.org/officeDocument/2006/relationships/hyperlink" Target="https://doi.org/10.1016/j.neuron.2019.04.032" TargetMode="External"/><Relationship Id="rId57" Type="http://schemas.openxmlformats.org/officeDocument/2006/relationships/hyperlink" Target="https://doi.org/10.1002/onco.13729" TargetMode="External"/><Relationship Id="rId106" Type="http://schemas.openxmlformats.org/officeDocument/2006/relationships/hyperlink" Target="https://doi.org/10.1016/j.cyto.2014.12.006" TargetMode="External"/><Relationship Id="rId10" Type="http://schemas.openxmlformats.org/officeDocument/2006/relationships/image" Target="media/image3.jpeg"/><Relationship Id="rId31" Type="http://schemas.openxmlformats.org/officeDocument/2006/relationships/hyperlink" Target="https://doi.org/10.1162/089892902317361886" TargetMode="External"/><Relationship Id="rId52" Type="http://schemas.openxmlformats.org/officeDocument/2006/relationships/hyperlink" Target="https://doi.org/10.1097/NCC.0b013e3182980383" TargetMode="External"/><Relationship Id="rId73" Type="http://schemas.openxmlformats.org/officeDocument/2006/relationships/hyperlink" Target="https://doi.org/10.15252/emmm.202012075" TargetMode="External"/><Relationship Id="rId78" Type="http://schemas.openxmlformats.org/officeDocument/2006/relationships/hyperlink" Target="https://doi.org/10.3389/fmolb.2021.770413" TargetMode="External"/><Relationship Id="rId94" Type="http://schemas.openxmlformats.org/officeDocument/2006/relationships/hyperlink" Target="https://doi.org/10.3758/s13423-018-1451-8" TargetMode="External"/><Relationship Id="rId99" Type="http://schemas.openxmlformats.org/officeDocument/2006/relationships/hyperlink" Target="https://doi.org/10.1200/JCO.2004.08.094" TargetMode="External"/><Relationship Id="rId101" Type="http://schemas.openxmlformats.org/officeDocument/2006/relationships/hyperlink" Target="https://doi.org/10.1016/j.jneuroim.|2020.577196" TargetMode="External"/><Relationship Id="rId122" Type="http://schemas.openxmlformats.org/officeDocument/2006/relationships/image" Target="media/image9.emf"/><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73</Pages>
  <Words>19009</Words>
  <Characters>108354</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Bryanna Scheuler</cp:lastModifiedBy>
  <cp:revision>3</cp:revision>
  <dcterms:created xsi:type="dcterms:W3CDTF">2024-10-28T18:16:00Z</dcterms:created>
  <dcterms:modified xsi:type="dcterms:W3CDTF">2024-10-29T01:55:00Z</dcterms:modified>
</cp:coreProperties>
</file>